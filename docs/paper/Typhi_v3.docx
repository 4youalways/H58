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9413EC3" w:rsidR="00492EE6" w:rsidRDefault="00000000">
      <w:pPr>
        <w:jc w:val="both"/>
        <w:rPr>
          <w:b/>
        </w:rPr>
      </w:pPr>
      <w:commentRangeStart w:id="0"/>
      <w:r>
        <w:rPr>
          <w:b/>
        </w:rPr>
        <w:t xml:space="preserve">High-quality genomes of </w:t>
      </w:r>
      <w:r>
        <w:rPr>
          <w:b/>
          <w:i/>
        </w:rPr>
        <w:t>Salmonella</w:t>
      </w:r>
      <w:r>
        <w:rPr>
          <w:b/>
        </w:rPr>
        <w:t xml:space="preserve"> Typhi </w:t>
      </w:r>
      <w:del w:id="1" w:author="Eva Heinz" w:date="2024-07-30T13:39:00Z" w16du:dateUtc="2024-07-30T12:39:00Z">
        <w:r w:rsidDel="0042704F">
          <w:rPr>
            <w:b/>
          </w:rPr>
          <w:delText xml:space="preserve">H58 </w:delText>
        </w:r>
      </w:del>
      <w:ins w:id="2" w:author="Eva Heinz" w:date="2024-07-30T13:39:00Z" w16du:dateUtc="2024-07-30T12:39:00Z">
        <w:r w:rsidR="0042704F">
          <w:rPr>
            <w:b/>
          </w:rPr>
          <w:t xml:space="preserve">4.3.1 </w:t>
        </w:r>
      </w:ins>
      <w:del w:id="3" w:author="Eva Heinz" w:date="2024-07-30T13:39:00Z" w16du:dateUtc="2024-07-30T12:39:00Z">
        <w:r w:rsidDel="0042704F">
          <w:rPr>
            <w:b/>
          </w:rPr>
          <w:delText xml:space="preserve">show </w:delText>
        </w:r>
      </w:del>
      <w:ins w:id="4" w:author="Eva Heinz" w:date="2024-07-30T13:39:00Z" w16du:dateUtc="2024-07-30T12:39:00Z">
        <w:r w:rsidR="0042704F">
          <w:rPr>
            <w:b/>
          </w:rPr>
          <w:t xml:space="preserve">with </w:t>
        </w:r>
      </w:ins>
      <w:r>
        <w:rPr>
          <w:b/>
        </w:rPr>
        <w:t xml:space="preserve">IncHI1 plasmids </w:t>
      </w:r>
      <w:del w:id="5" w:author="Eva Heinz" w:date="2024-07-30T13:39:00Z" w16du:dateUtc="2024-07-30T12:39:00Z">
        <w:r w:rsidDel="0042704F">
          <w:rPr>
            <w:b/>
          </w:rPr>
          <w:delText xml:space="preserve">with </w:delText>
        </w:r>
      </w:del>
      <w:ins w:id="6" w:author="Eva Heinz" w:date="2024-07-30T13:39:00Z" w16du:dateUtc="2024-07-30T12:39:00Z">
        <w:r w:rsidR="0042704F">
          <w:rPr>
            <w:b/>
          </w:rPr>
          <w:t xml:space="preserve">encoding for </w:t>
        </w:r>
      </w:ins>
      <w:r>
        <w:rPr>
          <w:b/>
        </w:rPr>
        <w:t>limited resistance determinants</w:t>
      </w:r>
      <w:commentRangeEnd w:id="0"/>
      <w:r w:rsidR="003A6EB9">
        <w:rPr>
          <w:rStyle w:val="CommentReference"/>
        </w:rPr>
        <w:commentReference w:id="0"/>
      </w:r>
    </w:p>
    <w:p w14:paraId="00000002" w14:textId="77777777" w:rsidR="00492EE6" w:rsidRDefault="00492EE6">
      <w:pPr>
        <w:jc w:val="both"/>
        <w:rPr>
          <w:b/>
        </w:rPr>
      </w:pPr>
    </w:p>
    <w:p w14:paraId="00000003" w14:textId="77777777" w:rsidR="00492EE6" w:rsidRDefault="00000000">
      <w:pPr>
        <w:jc w:val="both"/>
        <w:rPr>
          <w:b/>
        </w:rPr>
      </w:pPr>
      <w:r>
        <w:rPr>
          <w:b/>
        </w:rPr>
        <w:t>Authors</w:t>
      </w:r>
    </w:p>
    <w:p w14:paraId="00000004" w14:textId="77777777" w:rsidR="00492EE6" w:rsidRDefault="00492EE6">
      <w:pPr>
        <w:jc w:val="both"/>
        <w:rPr>
          <w:b/>
        </w:rPr>
      </w:pPr>
    </w:p>
    <w:p w14:paraId="00000005" w14:textId="77777777" w:rsidR="00492EE6" w:rsidRDefault="00000000">
      <w:pPr>
        <w:jc w:val="both"/>
        <w:rPr>
          <w:vertAlign w:val="superscript"/>
        </w:rPr>
      </w:pPr>
      <w:r>
        <w:t>Allan Zuza</w:t>
      </w:r>
      <w:r>
        <w:rPr>
          <w:vertAlign w:val="superscript"/>
        </w:rPr>
        <w:t>1</w:t>
      </w:r>
      <w:r>
        <w:t>, Alexander M Wailan</w:t>
      </w:r>
      <w:r>
        <w:rPr>
          <w:vertAlign w:val="superscript"/>
        </w:rPr>
        <w:t>1,2</w:t>
      </w:r>
      <w:r>
        <w:t>, Philip M Ashton</w:t>
      </w:r>
      <w:r>
        <w:rPr>
          <w:vertAlign w:val="superscript"/>
        </w:rPr>
        <w:t>1</w:t>
      </w:r>
      <w:r>
        <w:t>, Catherine Anscombe</w:t>
      </w:r>
      <w:r>
        <w:rPr>
          <w:vertAlign w:val="superscript"/>
        </w:rPr>
        <w:t>1</w:t>
      </w:r>
      <w:r>
        <w:t>, Nicholas A Feasey</w:t>
      </w:r>
      <w:r>
        <w:rPr>
          <w:vertAlign w:val="superscript"/>
        </w:rPr>
        <w:t>1,3,4</w:t>
      </w:r>
      <w:r>
        <w:t>, Eva Heinz</w:t>
      </w:r>
      <w:r>
        <w:rPr>
          <w:vertAlign w:val="superscript"/>
        </w:rPr>
        <w:t>3,5,6</w:t>
      </w:r>
    </w:p>
    <w:p w14:paraId="00000006" w14:textId="77777777" w:rsidR="00492EE6" w:rsidRDefault="00492EE6">
      <w:pPr>
        <w:jc w:val="both"/>
        <w:rPr>
          <w:b/>
        </w:rPr>
      </w:pPr>
    </w:p>
    <w:p w14:paraId="00000007" w14:textId="77777777" w:rsidR="00492EE6" w:rsidRDefault="00000000">
      <w:pPr>
        <w:jc w:val="both"/>
      </w:pPr>
      <w:r>
        <w:t xml:space="preserve">1 Malawi Liverpool Clinical Research </w:t>
      </w:r>
      <w:proofErr w:type="spellStart"/>
      <w:r>
        <w:t>Programme</w:t>
      </w:r>
      <w:proofErr w:type="spellEnd"/>
      <w:r>
        <w:t>, Kamuzu University of Health Sciences, Blantyre, Malawi</w:t>
      </w:r>
    </w:p>
    <w:p w14:paraId="00000008" w14:textId="77777777" w:rsidR="00492EE6" w:rsidRDefault="00000000">
      <w:pPr>
        <w:jc w:val="both"/>
      </w:pPr>
      <w:r>
        <w:t xml:space="preserve">2 </w:t>
      </w:r>
      <w:proofErr w:type="spellStart"/>
      <w:r>
        <w:t>Wellcome</w:t>
      </w:r>
      <w:proofErr w:type="spellEnd"/>
      <w:r>
        <w:t xml:space="preserve"> Sanger Institute, Parasites and Microbes Program, </w:t>
      </w:r>
      <w:proofErr w:type="spellStart"/>
      <w:r>
        <w:t>Hinxton</w:t>
      </w:r>
      <w:proofErr w:type="spellEnd"/>
      <w:r>
        <w:t>, UK</w:t>
      </w:r>
    </w:p>
    <w:p w14:paraId="00000009" w14:textId="77777777" w:rsidR="00492EE6" w:rsidRDefault="00000000">
      <w:pPr>
        <w:jc w:val="both"/>
      </w:pPr>
      <w:r>
        <w:t>3 Liverpool School of Tropical Medicine, Department of Clinical Sciences, Liverpool, UK</w:t>
      </w:r>
    </w:p>
    <w:p w14:paraId="0000000A" w14:textId="77777777" w:rsidR="00492EE6" w:rsidRDefault="00000000">
      <w:pPr>
        <w:jc w:val="both"/>
      </w:pPr>
      <w:r>
        <w:t>4 University of St Andrews, School of Medicine, St Andrews, UK</w:t>
      </w:r>
    </w:p>
    <w:p w14:paraId="0000000B" w14:textId="77777777" w:rsidR="00492EE6" w:rsidRDefault="00000000">
      <w:pPr>
        <w:jc w:val="both"/>
      </w:pPr>
      <w:r>
        <w:t>5 Liverpool School of Tropical Medicine, Department of Vector Biology, Liverpool, UK</w:t>
      </w:r>
    </w:p>
    <w:p w14:paraId="0000000C" w14:textId="77777777" w:rsidR="00492EE6" w:rsidRDefault="00000000">
      <w:pPr>
        <w:jc w:val="both"/>
      </w:pPr>
      <w:r>
        <w:t>6 Strathclyde Institute of Pharmacy &amp; Biomedical Sciences, University of Strathclyde, Glasgow, UK</w:t>
      </w:r>
    </w:p>
    <w:p w14:paraId="0000000D" w14:textId="77777777" w:rsidR="00492EE6" w:rsidRDefault="00492EE6">
      <w:pPr>
        <w:jc w:val="both"/>
      </w:pPr>
    </w:p>
    <w:p w14:paraId="0000000E" w14:textId="77777777" w:rsidR="00492EE6" w:rsidRDefault="00000000">
      <w:pPr>
        <w:jc w:val="both"/>
      </w:pPr>
      <w:r>
        <w:t>For correspondence: eva.heinz@strath.ac.uk</w:t>
      </w:r>
    </w:p>
    <w:p w14:paraId="0000000F" w14:textId="77777777" w:rsidR="00492EE6" w:rsidRDefault="00492EE6">
      <w:pPr>
        <w:jc w:val="both"/>
        <w:rPr>
          <w:b/>
        </w:rPr>
      </w:pPr>
    </w:p>
    <w:p w14:paraId="00000010" w14:textId="77777777" w:rsidR="00492EE6" w:rsidRDefault="00000000">
      <w:pPr>
        <w:jc w:val="both"/>
      </w:pPr>
      <w:r>
        <w:rPr>
          <w:b/>
        </w:rPr>
        <w:t>Keywords</w:t>
      </w:r>
    </w:p>
    <w:p w14:paraId="00000011" w14:textId="77777777" w:rsidR="00492EE6" w:rsidRDefault="00000000">
      <w:pPr>
        <w:jc w:val="both"/>
      </w:pPr>
      <w:r>
        <w:t>Antimicrobial resistance, Typhoid, Malawi, drug resistance, gene loss</w:t>
      </w:r>
    </w:p>
    <w:p w14:paraId="00000012" w14:textId="77777777" w:rsidR="00492EE6" w:rsidRDefault="00492EE6">
      <w:pPr>
        <w:jc w:val="both"/>
        <w:rPr>
          <w:b/>
        </w:rPr>
      </w:pPr>
    </w:p>
    <w:p w14:paraId="00000013" w14:textId="77777777" w:rsidR="00492EE6" w:rsidRDefault="00000000">
      <w:pPr>
        <w:jc w:val="both"/>
        <w:rPr>
          <w:b/>
        </w:rPr>
      </w:pPr>
      <w:r>
        <w:br w:type="page"/>
      </w:r>
    </w:p>
    <w:p w14:paraId="00000014" w14:textId="77777777" w:rsidR="00492EE6" w:rsidRDefault="00000000">
      <w:pPr>
        <w:jc w:val="both"/>
        <w:rPr>
          <w:b/>
        </w:rPr>
      </w:pPr>
      <w:r>
        <w:rPr>
          <w:b/>
        </w:rPr>
        <w:lastRenderedPageBreak/>
        <w:t>Abstract</w:t>
      </w:r>
    </w:p>
    <w:p w14:paraId="00000015" w14:textId="77777777" w:rsidR="00492EE6" w:rsidRDefault="00492EE6">
      <w:pPr>
        <w:jc w:val="both"/>
        <w:rPr>
          <w:b/>
        </w:rPr>
      </w:pPr>
    </w:p>
    <w:p w14:paraId="22409C5B" w14:textId="7B3CB6AD" w:rsidR="00560A45" w:rsidRDefault="00560A45" w:rsidP="00560A45">
      <w:pPr>
        <w:jc w:val="both"/>
        <w:rPr>
          <w:ins w:id="7" w:author="Eva Heinz" w:date="2024-07-30T13:32:00Z" w16du:dateUtc="2024-07-30T12:32:00Z"/>
        </w:rPr>
      </w:pPr>
      <w:ins w:id="8" w:author="Eva Heinz" w:date="2024-07-30T13:32:00Z" w16du:dateUtc="2024-07-30T12:32:00Z">
        <w:r>
          <w:t xml:space="preserve">Typhoid fever </w:t>
        </w:r>
      </w:ins>
      <w:ins w:id="9" w:author="Nicholas Feasey" w:date="2024-08-08T16:19:00Z" w16du:dateUtc="2024-08-08T15:19:00Z">
        <w:r w:rsidR="003A6EB9">
          <w:t xml:space="preserve">is </w:t>
        </w:r>
      </w:ins>
      <w:ins w:id="10" w:author="Eva Heinz" w:date="2024-07-30T13:32:00Z" w16du:dateUtc="2024-07-30T12:32:00Z">
        <w:del w:id="11" w:author="Nicholas Feasey" w:date="2024-08-08T16:19:00Z" w16du:dateUtc="2024-08-08T15:19:00Z">
          <w:r w:rsidDel="003A6EB9">
            <w:delText xml:space="preserve">caused by </w:delText>
          </w:r>
          <w:r w:rsidRPr="0042704F" w:rsidDel="003A6EB9">
            <w:rPr>
              <w:i/>
              <w:iCs/>
            </w:rPr>
            <w:delText>S</w:delText>
          </w:r>
        </w:del>
      </w:ins>
      <w:ins w:id="12" w:author="Eva Heinz" w:date="2024-07-30T13:38:00Z" w16du:dateUtc="2024-07-30T12:38:00Z">
        <w:del w:id="13" w:author="Nicholas Feasey" w:date="2024-08-08T16:19:00Z" w16du:dateUtc="2024-08-08T15:19:00Z">
          <w:r w:rsidR="0042704F" w:rsidRPr="0042704F" w:rsidDel="003A6EB9">
            <w:rPr>
              <w:i/>
              <w:iCs/>
              <w:rPrChange w:id="14" w:author="Eva Heinz" w:date="2024-07-30T13:38:00Z" w16du:dateUtc="2024-07-30T12:38:00Z">
                <w:rPr/>
              </w:rPrChange>
            </w:rPr>
            <w:delText>almonella</w:delText>
          </w:r>
          <w:r w:rsidR="0042704F" w:rsidDel="003A6EB9">
            <w:delText xml:space="preserve"> </w:delText>
          </w:r>
        </w:del>
      </w:ins>
      <w:ins w:id="15" w:author="Eva Heinz" w:date="2024-07-30T13:32:00Z" w16du:dateUtc="2024-07-30T12:32:00Z">
        <w:del w:id="16" w:author="Nicholas Feasey" w:date="2024-08-08T16:19:00Z" w16du:dateUtc="2024-08-08T15:19:00Z">
          <w:r w:rsidDel="003A6EB9">
            <w:delText xml:space="preserve">Typhi </w:delText>
          </w:r>
        </w:del>
      </w:ins>
      <w:ins w:id="17" w:author="Eva Heinz" w:date="2024-07-30T13:38:00Z" w16du:dateUtc="2024-07-30T12:38:00Z">
        <w:del w:id="18" w:author="Nicholas Feasey" w:date="2024-08-08T16:19:00Z" w16du:dateUtc="2024-08-08T15:19:00Z">
          <w:r w:rsidR="0042704F" w:rsidDel="003A6EB9">
            <w:delText xml:space="preserve">represents </w:delText>
          </w:r>
        </w:del>
        <w:r w:rsidR="0042704F">
          <w:t xml:space="preserve">a significant public health </w:t>
        </w:r>
      </w:ins>
      <w:ins w:id="19" w:author="Nicholas Feasey" w:date="2024-08-08T16:20:00Z" w16du:dateUtc="2024-08-08T15:20:00Z">
        <w:r w:rsidR="003A6EB9">
          <w:t>probl</w:t>
        </w:r>
      </w:ins>
      <w:ins w:id="20" w:author="Eva Heinz" w:date="2024-07-30T13:38:00Z" w16du:dateUtc="2024-07-30T12:38:00Z">
        <w:del w:id="21" w:author="Nicholas Feasey" w:date="2024-08-08T16:20:00Z" w16du:dateUtc="2024-08-08T15:20:00Z">
          <w:r w:rsidR="0042704F" w:rsidDel="003A6EB9">
            <w:delText>burden</w:delText>
          </w:r>
        </w:del>
      </w:ins>
      <w:ins w:id="22" w:author="Nicholas Feasey" w:date="2024-08-08T16:20:00Z" w16du:dateUtc="2024-08-08T15:20:00Z">
        <w:r w:rsidR="003A6EB9">
          <w:t>em</w:t>
        </w:r>
      </w:ins>
      <w:ins w:id="23" w:author="Eva Heinz" w:date="2024-07-30T13:38:00Z" w16du:dateUtc="2024-07-30T12:38:00Z">
        <w:r w:rsidR="0042704F">
          <w:t xml:space="preserve"> </w:t>
        </w:r>
        <w:del w:id="24" w:author="Nicholas Feasey" w:date="2024-08-08T16:21:00Z" w16du:dateUtc="2024-08-08T15:21:00Z">
          <w:r w:rsidR="0042704F" w:rsidDel="003A6EB9">
            <w:delText xml:space="preserve">and </w:delText>
          </w:r>
        </w:del>
      </w:ins>
      <w:ins w:id="25" w:author="Eva Heinz" w:date="2024-07-30T13:32:00Z" w16du:dateUtc="2024-07-30T12:32:00Z">
        <w:del w:id="26" w:author="Nicholas Feasey" w:date="2024-08-08T16:21:00Z" w16du:dateUtc="2024-08-08T15:21:00Z">
          <w:r w:rsidDel="003A6EB9">
            <w:delText xml:space="preserve">is </w:delText>
          </w:r>
        </w:del>
        <w:r>
          <w:t>endemic in Southeast Asia and Sub-Saharan Africa</w:t>
        </w:r>
      </w:ins>
      <w:ins w:id="27" w:author="Eva Heinz" w:date="2024-07-30T13:39:00Z" w16du:dateUtc="2024-07-30T12:39:00Z">
        <w:r w:rsidR="0042704F">
          <w:t xml:space="preserve">. </w:t>
        </w:r>
      </w:ins>
      <w:ins w:id="28" w:author="Nicholas Feasey" w:date="2024-08-08T16:21:00Z" w16du:dateUtc="2024-08-08T15:21:00Z">
        <w:r w:rsidR="003A6EB9">
          <w:t xml:space="preserve">Antimicrobial </w:t>
        </w:r>
      </w:ins>
      <w:ins w:id="29" w:author="Eva Heinz" w:date="2024-07-30T13:39:00Z" w16du:dateUtc="2024-07-30T12:39:00Z">
        <w:del w:id="30" w:author="Nicholas Feasey" w:date="2024-08-08T16:21:00Z" w16du:dateUtc="2024-08-08T15:21:00Z">
          <w:r w:rsidR="0042704F" w:rsidDel="003A6EB9">
            <w:delText>T</w:delText>
          </w:r>
        </w:del>
      </w:ins>
      <w:ins w:id="31" w:author="Nicholas Feasey" w:date="2024-08-08T16:21:00Z" w16du:dateUtc="2024-08-08T15:21:00Z">
        <w:r w:rsidR="003A6EB9">
          <w:t>t</w:t>
        </w:r>
      </w:ins>
      <w:ins w:id="32" w:author="Eva Heinz" w:date="2024-07-30T13:32:00Z" w16du:dateUtc="2024-07-30T12:32:00Z">
        <w:r>
          <w:t xml:space="preserve">reatment of </w:t>
        </w:r>
      </w:ins>
      <w:ins w:id="33" w:author="Nicholas Feasey" w:date="2024-08-08T16:21:00Z" w16du:dateUtc="2024-08-08T15:21:00Z">
        <w:r w:rsidR="003A6EB9">
          <w:t xml:space="preserve">typhoid </w:t>
        </w:r>
      </w:ins>
      <w:ins w:id="34" w:author="Eva Heinz" w:date="2024-07-30T13:32:00Z" w16du:dateUtc="2024-07-30T12:32:00Z">
        <w:del w:id="35" w:author="Nicholas Feasey" w:date="2024-08-08T16:21:00Z" w16du:dateUtc="2024-08-08T15:21:00Z">
          <w:r w:rsidDel="003A6EB9">
            <w:delText xml:space="preserve">infections by </w:delText>
          </w:r>
          <w:r w:rsidRPr="00C91748" w:rsidDel="003A6EB9">
            <w:rPr>
              <w:i/>
              <w:iCs/>
            </w:rPr>
            <w:delText>S</w:delText>
          </w:r>
          <w:r w:rsidDel="003A6EB9">
            <w:delText>. Typhi relies on antimicrobial treatment</w:delText>
          </w:r>
        </w:del>
      </w:ins>
      <w:ins w:id="36" w:author="Eva Heinz" w:date="2024-07-30T13:39:00Z" w16du:dateUtc="2024-07-30T12:39:00Z">
        <w:del w:id="37" w:author="Nicholas Feasey" w:date="2024-08-08T16:21:00Z" w16du:dateUtc="2024-08-08T15:21:00Z">
          <w:r w:rsidR="0042704F" w:rsidDel="003A6EB9">
            <w:delText>,</w:delText>
          </w:r>
        </w:del>
      </w:ins>
      <w:ins w:id="38" w:author="Eva Heinz" w:date="2024-07-30T13:32:00Z" w16du:dateUtc="2024-07-30T12:32:00Z">
        <w:del w:id="39" w:author="Nicholas Feasey" w:date="2024-08-08T16:21:00Z" w16du:dateUtc="2024-08-08T15:21:00Z">
          <w:r w:rsidDel="003A6EB9">
            <w:delText xml:space="preserve"> which </w:delText>
          </w:r>
        </w:del>
        <w:r>
          <w:t>is howe</w:t>
        </w:r>
      </w:ins>
      <w:ins w:id="40" w:author="Eva Heinz" w:date="2024-07-30T13:33:00Z" w16du:dateUtc="2024-07-30T12:33:00Z">
        <w:r>
          <w:t>ver threatened by t</w:t>
        </w:r>
      </w:ins>
      <w:ins w:id="41" w:author="Eva Heinz" w:date="2024-07-30T13:32:00Z" w16du:dateUtc="2024-07-30T12:32:00Z">
        <w:r>
          <w:t xml:space="preserve">he </w:t>
        </w:r>
      </w:ins>
      <w:ins w:id="42" w:author="Eva Heinz" w:date="2024-07-30T13:33:00Z" w16du:dateUtc="2024-07-30T12:33:00Z">
        <w:r>
          <w:t xml:space="preserve">increasing </w:t>
        </w:r>
      </w:ins>
      <w:ins w:id="43" w:author="Eva Heinz" w:date="2024-07-30T13:32:00Z" w16du:dateUtc="2024-07-30T12:32:00Z">
        <w:r>
          <w:t xml:space="preserve">prevalence of </w:t>
        </w:r>
      </w:ins>
      <w:ins w:id="44" w:author="Nicholas Feasey" w:date="2024-08-08T16:22:00Z" w16du:dateUtc="2024-08-08T15:22:00Z">
        <w:r w:rsidR="003A6EB9">
          <w:t>antimicrobial resistant</w:t>
        </w:r>
      </w:ins>
      <w:ins w:id="45" w:author="Nicholas Feasey" w:date="2024-08-08T16:23:00Z" w16du:dateUtc="2024-08-08T15:23:00Z">
        <w:r w:rsidR="003A6EB9">
          <w:t xml:space="preserve"> (AMR)</w:t>
        </w:r>
      </w:ins>
      <w:ins w:id="46" w:author="Nicholas Feasey" w:date="2024-08-08T16:22:00Z" w16du:dateUtc="2024-08-08T15:22:00Z">
        <w:r w:rsidR="003A6EB9">
          <w:t xml:space="preserve"> </w:t>
        </w:r>
      </w:ins>
      <w:ins w:id="47" w:author="Eva Heinz" w:date="2024-07-30T13:32:00Z" w16du:dateUtc="2024-07-30T12:32:00Z">
        <w:r w:rsidRPr="001804E9">
          <w:rPr>
            <w:i/>
            <w:iCs/>
          </w:rPr>
          <w:t>S.</w:t>
        </w:r>
        <w:r>
          <w:t xml:space="preserve"> Typhi</w:t>
        </w:r>
        <w:del w:id="48" w:author="Nicholas Feasey" w:date="2024-08-08T16:22:00Z" w16du:dateUtc="2024-08-08T15:22:00Z">
          <w:r w:rsidDel="003A6EB9">
            <w:delText xml:space="preserve"> </w:delText>
          </w:r>
        </w:del>
      </w:ins>
      <w:ins w:id="49" w:author="Nicholas Feasey" w:date="2024-08-08T16:22:00Z" w16du:dateUtc="2024-08-08T15:22:00Z">
        <w:r w:rsidR="003A6EB9">
          <w:t xml:space="preserve">, especially </w:t>
        </w:r>
      </w:ins>
      <w:ins w:id="50" w:author="Eva Heinz" w:date="2024-07-30T13:32:00Z" w16du:dateUtc="2024-07-30T12:32:00Z">
        <w:del w:id="51" w:author="Nicholas Feasey" w:date="2024-08-08T16:22:00Z" w16du:dateUtc="2024-08-08T15:22:00Z">
          <w:r w:rsidDel="003A6EB9">
            <w:delText>resistant to first-line antibiotics</w:delText>
          </w:r>
        </w:del>
      </w:ins>
      <w:ins w:id="52" w:author="Nicholas Feasey" w:date="2024-08-08T16:22:00Z" w16du:dateUtc="2024-08-08T15:22:00Z">
        <w:r w:rsidR="003A6EB9">
          <w:t>in</w:t>
        </w:r>
      </w:ins>
      <w:ins w:id="53" w:author="Eva Heinz" w:date="2024-07-30T13:33:00Z" w16du:dateUtc="2024-07-30T12:33:00Z">
        <w:del w:id="54" w:author="Nicholas Feasey" w:date="2024-08-08T16:22:00Z" w16du:dateUtc="2024-08-08T15:22:00Z">
          <w:r w:rsidDel="003A6EB9">
            <w:delText>. A main driver of the spread of resistant S. Typhi is</w:delText>
          </w:r>
        </w:del>
        <w:r>
          <w:t xml:space="preserve"> the </w:t>
        </w:r>
      </w:ins>
      <w:ins w:id="55" w:author="Eva Heinz" w:date="2024-07-30T13:32:00Z" w16du:dateUtc="2024-07-30T12:32:00Z">
        <w:r>
          <w:t xml:space="preserve">globally successful lineage (4.3.1) which </w:t>
        </w:r>
      </w:ins>
      <w:ins w:id="56" w:author="Nicholas Feasey" w:date="2024-08-08T16:23:00Z" w16du:dateUtc="2024-08-08T15:23:00Z">
        <w:r w:rsidR="003A6EB9">
          <w:t xml:space="preserve">has </w:t>
        </w:r>
      </w:ins>
      <w:ins w:id="57" w:author="Eva Heinz" w:date="2024-07-30T13:32:00Z" w16du:dateUtc="2024-07-30T12:32:00Z">
        <w:del w:id="58" w:author="Nicholas Feasey" w:date="2024-08-08T16:22:00Z" w16du:dateUtc="2024-08-08T15:22:00Z">
          <w:r w:rsidDel="003A6EB9">
            <w:delText>carries antimicrobial resistant (AMR) genes</w:delText>
          </w:r>
        </w:del>
      </w:ins>
      <w:ins w:id="59" w:author="Eva Heinz" w:date="2024-07-30T13:33:00Z" w16du:dateUtc="2024-07-30T12:33:00Z">
        <w:del w:id="60" w:author="Nicholas Feasey" w:date="2024-08-08T16:22:00Z" w16du:dateUtc="2024-08-08T15:22:00Z">
          <w:r w:rsidDel="003A6EB9">
            <w:delText xml:space="preserve"> and </w:delText>
          </w:r>
        </w:del>
        <w:r>
          <w:t>rapidly spread</w:t>
        </w:r>
        <w:del w:id="61" w:author="Nicholas Feasey" w:date="2024-08-08T16:23:00Z" w16du:dateUtc="2024-08-08T15:23:00Z">
          <w:r w:rsidDel="003A6EB9">
            <w:delText xml:space="preserve"> </w:delText>
          </w:r>
        </w:del>
      </w:ins>
      <w:ins w:id="62" w:author="Nicholas Feasey" w:date="2024-08-08T16:23:00Z" w16du:dateUtc="2024-08-08T15:23:00Z">
        <w:r w:rsidR="003A6EB9">
          <w:t xml:space="preserve"> in East and Southern Africa</w:t>
        </w:r>
      </w:ins>
      <w:ins w:id="63" w:author="Eva Heinz" w:date="2024-07-30T13:33:00Z" w16du:dateUtc="2024-07-30T12:33:00Z">
        <w:del w:id="64" w:author="Nicholas Feasey" w:date="2024-08-08T16:23:00Z" w16du:dateUtc="2024-08-08T15:23:00Z">
          <w:r w:rsidDel="003A6EB9">
            <w:delText xml:space="preserve">across </w:delText>
          </w:r>
        </w:del>
      </w:ins>
      <w:ins w:id="65" w:author="Eva Heinz" w:date="2024-07-30T13:34:00Z" w16du:dateUtc="2024-07-30T12:34:00Z">
        <w:del w:id="66" w:author="Nicholas Feasey" w:date="2024-08-08T16:23:00Z" w16du:dateUtc="2024-08-08T15:23:00Z">
          <w:r w:rsidDel="003A6EB9">
            <w:delText>most of</w:delText>
          </w:r>
        </w:del>
      </w:ins>
      <w:ins w:id="67" w:author="Eva Heinz" w:date="2024-07-30T13:33:00Z" w16du:dateUtc="2024-07-30T12:33:00Z">
        <w:del w:id="68" w:author="Nicholas Feasey" w:date="2024-08-08T16:23:00Z" w16du:dateUtc="2024-08-08T15:23:00Z">
          <w:r w:rsidDel="003A6EB9">
            <w:delText xml:space="preserve"> the African continent</w:delText>
          </w:r>
        </w:del>
      </w:ins>
      <w:ins w:id="69" w:author="Eva Heinz" w:date="2024-07-30T13:32:00Z" w16du:dateUtc="2024-07-30T12:32:00Z">
        <w:r>
          <w:t xml:space="preserve">. </w:t>
        </w:r>
      </w:ins>
      <w:ins w:id="70" w:author="Nicholas Feasey" w:date="2024-08-08T16:23:00Z" w16du:dateUtc="2024-08-08T15:23:00Z">
        <w:r w:rsidR="003A6EB9">
          <w:t xml:space="preserve">AMR </w:t>
        </w:r>
      </w:ins>
      <w:ins w:id="71" w:author="Eva Heinz" w:date="2024-07-30T13:32:00Z" w16du:dateUtc="2024-07-30T12:32:00Z">
        <w:del w:id="72" w:author="Nicholas Feasey" w:date="2024-08-08T16:23:00Z" w16du:dateUtc="2024-08-08T15:23:00Z">
          <w:r w:rsidDel="003A6EB9">
            <w:delText xml:space="preserve">These resistance </w:delText>
          </w:r>
        </w:del>
        <w:r>
          <w:t xml:space="preserve">elements can be found either on plasmids or </w:t>
        </w:r>
      </w:ins>
      <w:ins w:id="73" w:author="Eva Heinz" w:date="2024-07-30T13:34:00Z" w16du:dateUtc="2024-07-30T12:34:00Z">
        <w:r>
          <w:t>in</w:t>
        </w:r>
      </w:ins>
      <w:ins w:id="74" w:author="Eva Heinz" w:date="2024-07-30T13:32:00Z" w16du:dateUtc="2024-07-30T12:32:00Z">
        <w:r>
          <w:t xml:space="preserve"> one of the three chromosomal</w:t>
        </w:r>
      </w:ins>
      <w:ins w:id="75" w:author="Eva Heinz" w:date="2024-07-30T13:34:00Z" w16du:dateUtc="2024-07-30T12:34:00Z">
        <w:r>
          <w:t xml:space="preserve"> integration</w:t>
        </w:r>
      </w:ins>
      <w:ins w:id="76" w:author="Eva Heinz" w:date="2024-07-30T13:32:00Z" w16du:dateUtc="2024-07-30T12:32:00Z">
        <w:r>
          <w:t xml:space="preserve"> sites, and there is variability of this across the lineage. </w:t>
        </w:r>
      </w:ins>
      <w:ins w:id="77" w:author="Eva Heinz" w:date="2024-07-30T13:34:00Z" w16du:dateUtc="2024-07-30T12:34:00Z">
        <w:r>
          <w:t>Several p</w:t>
        </w:r>
      </w:ins>
      <w:ins w:id="78" w:author="Eva Heinz" w:date="2024-07-30T13:32:00Z" w16du:dateUtc="2024-07-30T12:32:00Z">
        <w:r>
          <w:t xml:space="preserve">revious studies with Malawian isolates </w:t>
        </w:r>
      </w:ins>
      <w:ins w:id="79" w:author="Eva Heinz" w:date="2024-07-30T13:34:00Z" w16du:dateUtc="2024-07-30T12:34:00Z">
        <w:r>
          <w:t>indicated a clonal, locally spreading lineage</w:t>
        </w:r>
      </w:ins>
      <w:ins w:id="80" w:author="Eva Heinz" w:date="2024-07-31T17:02:00Z" w16du:dateUtc="2024-07-31T16:02:00Z">
        <w:r w:rsidR="005311FD">
          <w:t xml:space="preserve"> with chromosomally integrated resistance genes</w:t>
        </w:r>
      </w:ins>
      <w:ins w:id="81" w:author="Eva Heinz" w:date="2024-07-30T13:35:00Z" w16du:dateUtc="2024-07-30T12:35:00Z">
        <w:r>
          <w:t xml:space="preserve">. </w:t>
        </w:r>
      </w:ins>
      <w:ins w:id="82" w:author="Eva Heinz" w:date="2024-07-30T13:32:00Z" w16du:dateUtc="2024-07-30T12:32:00Z">
        <w:r>
          <w:t>In a recent stud</w:t>
        </w:r>
      </w:ins>
      <w:ins w:id="83" w:author="Eva Heinz" w:date="2024-07-30T13:35:00Z" w16du:dateUtc="2024-07-30T12:35:00Z">
        <w:r>
          <w:t xml:space="preserve">y </w:t>
        </w:r>
        <w:proofErr w:type="gramStart"/>
        <w:r>
          <w:t>however</w:t>
        </w:r>
        <w:proofErr w:type="gramEnd"/>
        <w:r>
          <w:t xml:space="preserve"> </w:t>
        </w:r>
      </w:ins>
      <w:ins w:id="84" w:author="Eva Heinz" w:date="2024-07-30T13:32:00Z" w16du:dateUtc="2024-07-30T12:32:00Z">
        <w:r>
          <w:t xml:space="preserve">we noted three isolates with </w:t>
        </w:r>
      </w:ins>
      <w:ins w:id="85" w:author="Eva Heinz" w:date="2024-07-30T13:35:00Z" w16du:dateUtc="2024-07-30T12:35:00Z">
        <w:r>
          <w:t xml:space="preserve">unusual predicted resistance profiles, and we here present the </w:t>
        </w:r>
      </w:ins>
      <w:ins w:id="86" w:author="Eva Heinz" w:date="2024-07-30T13:36:00Z" w16du:dateUtc="2024-07-30T12:36:00Z">
        <w:r>
          <w:t xml:space="preserve">resolved genomes of these isolates using long- and short-read sequencing. Our work shows that these isolates are </w:t>
        </w:r>
      </w:ins>
      <w:ins w:id="87" w:author="Eva Heinz" w:date="2024-07-31T17:02:00Z" w16du:dateUtc="2024-07-31T16:02:00Z">
        <w:r w:rsidR="005311FD">
          <w:t>potentially</w:t>
        </w:r>
      </w:ins>
      <w:ins w:id="88" w:author="Eva Heinz" w:date="2024-07-30T13:36:00Z" w16du:dateUtc="2024-07-30T12:36:00Z">
        <w:r>
          <w:t xml:space="preserve"> imported cases, most closely related to the recently described sub-lineage </w:t>
        </w:r>
      </w:ins>
      <w:proofErr w:type="gramStart"/>
      <w:ins w:id="89" w:author="Eva Heinz" w:date="2024-07-31T17:02:00Z" w16du:dateUtc="2024-07-31T16:02:00Z">
        <w:r w:rsidR="005311FD">
          <w:t>4.3.1.</w:t>
        </w:r>
      </w:ins>
      <w:ins w:id="90" w:author="Eva Heinz" w:date="2024-07-30T13:36:00Z" w16du:dateUtc="2024-07-30T12:36:00Z">
        <w:r>
          <w:t>EA1, and</w:t>
        </w:r>
        <w:proofErr w:type="gramEnd"/>
        <w:r>
          <w:t xml:space="preserve"> encode IncHI1 plasmids with reduced </w:t>
        </w:r>
      </w:ins>
      <w:ins w:id="91" w:author="Eva Heinz" w:date="2024-07-30T13:37:00Z" w16du:dateUtc="2024-07-30T12:37:00Z">
        <w:r>
          <w:t xml:space="preserve">resistance profiles compared to the </w:t>
        </w:r>
      </w:ins>
      <w:ins w:id="92" w:author="Eva Heinz" w:date="2024-07-31T16:55:00Z" w16du:dateUtc="2024-07-31T15:55:00Z">
        <w:r w:rsidR="002325EE">
          <w:t xml:space="preserve">major </w:t>
        </w:r>
      </w:ins>
      <w:ins w:id="93" w:author="Eva Heinz" w:date="2024-07-30T13:37:00Z" w16du:dateUtc="2024-07-30T12:37:00Z">
        <w:r>
          <w:t>reference sequence of these plasmids</w:t>
        </w:r>
      </w:ins>
      <w:ins w:id="94" w:author="Eva Heinz" w:date="2024-07-31T17:03:00Z" w16du:dateUtc="2024-07-31T16:03:00Z">
        <w:r w:rsidR="005311FD">
          <w:t xml:space="preserve"> spreading in East Africa</w:t>
        </w:r>
      </w:ins>
      <w:ins w:id="95" w:author="Eva Heinz" w:date="2024-07-30T13:37:00Z" w16du:dateUtc="2024-07-30T12:37:00Z">
        <w:r>
          <w:t>.</w:t>
        </w:r>
      </w:ins>
      <w:ins w:id="96" w:author="Eva Heinz" w:date="2024-07-31T16:55:00Z" w16du:dateUtc="2024-07-31T15:55:00Z">
        <w:r w:rsidR="002325EE">
          <w:t xml:space="preserve"> Similar reduced resistance plasmids were reported in a recent la</w:t>
        </w:r>
      </w:ins>
      <w:ins w:id="97" w:author="Eva Heinz" w:date="2024-07-31T16:56:00Z" w16du:dateUtc="2024-07-31T15:56:00Z">
        <w:r w:rsidR="002325EE">
          <w:t xml:space="preserve">rge-scale study in five </w:t>
        </w:r>
      </w:ins>
      <w:ins w:id="98" w:author="Eva Heinz" w:date="2024-07-31T17:02:00Z" w16du:dateUtc="2024-07-31T16:02:00Z">
        <w:r w:rsidR="005311FD">
          <w:t>isolates</w:t>
        </w:r>
      </w:ins>
      <w:ins w:id="99" w:author="Eva Heinz" w:date="2024-07-31T16:56:00Z" w16du:dateUtc="2024-07-31T15:56:00Z">
        <w:r w:rsidR="002325EE">
          <w:t xml:space="preserve"> from Tanzania, highlighting the urgency for better coverage of the African continent in genome studies to better understand the dynamics of these potentially co-circulating plasmids</w:t>
        </w:r>
        <w:del w:id="100" w:author="Nicholas Feasey" w:date="2024-08-08T16:24:00Z" w16du:dateUtc="2024-08-08T15:24:00Z">
          <w:r w:rsidR="002325EE" w:rsidDel="003A6EB9">
            <w:delText xml:space="preserve"> lacking some of the resistance elements observe</w:delText>
          </w:r>
        </w:del>
      </w:ins>
      <w:ins w:id="101" w:author="Eva Heinz" w:date="2024-07-31T16:57:00Z" w16du:dateUtc="2024-07-31T15:57:00Z">
        <w:del w:id="102" w:author="Nicholas Feasey" w:date="2024-08-08T16:24:00Z" w16du:dateUtc="2024-08-08T15:24:00Z">
          <w:r w:rsidR="002325EE" w:rsidDel="003A6EB9">
            <w:delText>d in the majority of 4.3.1 isolates</w:delText>
          </w:r>
        </w:del>
        <w:r w:rsidR="002325EE">
          <w:t>.</w:t>
        </w:r>
      </w:ins>
    </w:p>
    <w:p w14:paraId="00000016" w14:textId="6B42E01E" w:rsidR="00492EE6" w:rsidDel="00560A45" w:rsidRDefault="00492EE6" w:rsidP="00560A45">
      <w:pPr>
        <w:jc w:val="both"/>
        <w:rPr>
          <w:del w:id="103" w:author="Eva Heinz" w:date="2024-07-30T13:37:00Z" w16du:dateUtc="2024-07-30T12:37:00Z"/>
          <w:b/>
        </w:rPr>
      </w:pPr>
    </w:p>
    <w:p w14:paraId="00000017" w14:textId="77777777" w:rsidR="00492EE6" w:rsidRDefault="00492EE6">
      <w:pPr>
        <w:jc w:val="both"/>
        <w:rPr>
          <w:b/>
        </w:rPr>
      </w:pPr>
    </w:p>
    <w:p w14:paraId="00000018" w14:textId="77777777" w:rsidR="00492EE6" w:rsidRDefault="00492EE6">
      <w:pPr>
        <w:jc w:val="both"/>
        <w:rPr>
          <w:b/>
        </w:rPr>
      </w:pPr>
    </w:p>
    <w:p w14:paraId="00000019" w14:textId="77777777" w:rsidR="00492EE6" w:rsidRDefault="00492EE6">
      <w:pPr>
        <w:jc w:val="both"/>
        <w:rPr>
          <w:b/>
        </w:rPr>
      </w:pPr>
    </w:p>
    <w:p w14:paraId="0000001A" w14:textId="77777777" w:rsidR="00492EE6" w:rsidDel="00560A45" w:rsidRDefault="00492EE6">
      <w:pPr>
        <w:jc w:val="both"/>
        <w:rPr>
          <w:del w:id="104" w:author="Eva Heinz" w:date="2024-07-30T13:37:00Z" w16du:dateUtc="2024-07-30T12:37:00Z"/>
          <w:b/>
        </w:rPr>
      </w:pPr>
    </w:p>
    <w:p w14:paraId="0000001B" w14:textId="77777777" w:rsidR="00492EE6" w:rsidDel="00560A45" w:rsidRDefault="00492EE6">
      <w:pPr>
        <w:jc w:val="both"/>
        <w:rPr>
          <w:del w:id="105" w:author="Eva Heinz" w:date="2024-07-30T13:37:00Z" w16du:dateUtc="2024-07-30T12:37:00Z"/>
          <w:b/>
        </w:rPr>
      </w:pPr>
    </w:p>
    <w:p w14:paraId="0000001C" w14:textId="77777777" w:rsidR="00492EE6" w:rsidRDefault="00492EE6">
      <w:pPr>
        <w:jc w:val="both"/>
        <w:rPr>
          <w:b/>
        </w:rPr>
      </w:pPr>
    </w:p>
    <w:p w14:paraId="0000001D" w14:textId="77777777" w:rsidR="00492EE6" w:rsidRDefault="00492EE6">
      <w:pPr>
        <w:jc w:val="both"/>
        <w:rPr>
          <w:b/>
        </w:rPr>
      </w:pPr>
    </w:p>
    <w:p w14:paraId="0000001E" w14:textId="0404C3DA" w:rsidR="00492EE6" w:rsidRDefault="00000000">
      <w:pPr>
        <w:jc w:val="both"/>
        <w:rPr>
          <w:b/>
        </w:rPr>
      </w:pPr>
      <w:r>
        <w:rPr>
          <w:b/>
        </w:rPr>
        <w:t>Da</w:t>
      </w:r>
      <w:ins w:id="106" w:author="Nicholas Feasey" w:date="2024-08-08T16:24:00Z" w16du:dateUtc="2024-08-08T15:24:00Z">
        <w:r w:rsidR="003A6EB9">
          <w:rPr>
            <w:b/>
          </w:rPr>
          <w:t>t</w:t>
        </w:r>
      </w:ins>
      <w:del w:id="107" w:author="Nicholas Feasey" w:date="2024-08-08T16:24:00Z" w16du:dateUtc="2024-08-08T15:24:00Z">
        <w:r w:rsidDel="003A6EB9">
          <w:rPr>
            <w:b/>
          </w:rPr>
          <w:delText>v</w:delText>
        </w:r>
      </w:del>
      <w:proofErr w:type="gramStart"/>
      <w:r>
        <w:rPr>
          <w:b/>
        </w:rPr>
        <w:t>a</w:t>
      </w:r>
      <w:proofErr w:type="gramEnd"/>
      <w:r>
        <w:rPr>
          <w:b/>
        </w:rPr>
        <w:t xml:space="preserve"> availability statement</w:t>
      </w:r>
    </w:p>
    <w:p w14:paraId="0000001F" w14:textId="1A24785C" w:rsidR="00492EE6" w:rsidRDefault="00000000">
      <w:pPr>
        <w:jc w:val="both"/>
      </w:pPr>
      <w:r>
        <w:t xml:space="preserve">Raw sequence data is accessible under project ID </w:t>
      </w:r>
      <w:r>
        <w:rPr>
          <w:color w:val="212121"/>
        </w:rPr>
        <w:t>PRJNA</w:t>
      </w:r>
      <w:r>
        <w:rPr>
          <w:color w:val="212121"/>
          <w:highlight w:val="white"/>
        </w:rPr>
        <w:t>1127853</w:t>
      </w:r>
      <w:r>
        <w:t xml:space="preserve"> at SRA and are outlined in </w:t>
      </w:r>
      <w:hyperlink w:anchor="Table1" w:history="1">
        <w:r w:rsidRPr="00681B62">
          <w:rPr>
            <w:rStyle w:val="Hyperlink"/>
          </w:rPr>
          <w:t>Table 1</w:t>
        </w:r>
      </w:hyperlink>
      <w:r>
        <w:t xml:space="preserve">. </w:t>
      </w:r>
    </w:p>
    <w:p w14:paraId="00000020" w14:textId="33BA7A12" w:rsidR="00492EE6" w:rsidRDefault="00000000">
      <w:pPr>
        <w:jc w:val="both"/>
        <w:rPr>
          <w:b/>
        </w:rPr>
      </w:pPr>
      <w:r>
        <w:t xml:space="preserve">Assemblies were submitted to GenBank and are accessible </w:t>
      </w:r>
      <w:del w:id="108" w:author="Allan Zuza" w:date="2024-08-11T18:45:00Z" w16du:dateUtc="2024-08-11T16:45:00Z">
        <w:r w:rsidDel="00F631DE">
          <w:delText xml:space="preserve">under </w:delText>
        </w:r>
      </w:del>
      <w:ins w:id="109" w:author="Allan Zuza" w:date="2024-08-11T18:45:00Z" w16du:dateUtc="2024-08-11T16:45:00Z">
        <w:r w:rsidR="00F631DE">
          <w:t>under project</w:t>
        </w:r>
      </w:ins>
      <w:ins w:id="110" w:author="Allan Zuza" w:date="2024-08-11T18:43:00Z" w16du:dateUtc="2024-08-11T16:43:00Z">
        <w:r w:rsidR="00F631DE">
          <w:t xml:space="preserve"> ID </w:t>
        </w:r>
        <w:r w:rsidR="00F631DE">
          <w:rPr>
            <w:rFonts w:ascii="Aptos" w:hAnsi="Aptos"/>
            <w:color w:val="212121"/>
          </w:rPr>
          <w:t>PRJNA1127853</w:t>
        </w:r>
        <w:r w:rsidR="00F631DE">
          <w:rPr>
            <w:rFonts w:ascii="Aptos" w:hAnsi="Aptos"/>
            <w:color w:val="212121"/>
          </w:rPr>
          <w:t xml:space="preserve">, the individual </w:t>
        </w:r>
      </w:ins>
      <w:commentRangeStart w:id="111"/>
      <w:r>
        <w:t xml:space="preserve">accessions </w:t>
      </w:r>
      <w:ins w:id="112" w:author="Allan Zuza" w:date="2024-08-11T18:43:00Z" w16du:dateUtc="2024-08-11T16:43:00Z">
        <w:r w:rsidR="00F631DE">
          <w:t xml:space="preserve">are </w:t>
        </w:r>
      </w:ins>
      <w:ins w:id="113" w:author="Allan Zuza" w:date="2024-08-11T18:44:00Z" w16du:dateUtc="2024-08-11T16:44:00Z">
        <w:r w:rsidR="00F631DE">
          <w:t xml:space="preserve">presented in </w:t>
        </w:r>
      </w:ins>
      <w:ins w:id="114" w:author="Allan Zuza" w:date="2024-08-11T18:45:00Z" w16du:dateUtc="2024-08-11T16:45:00Z">
        <w:r w:rsidR="00F631DE">
          <w:fldChar w:fldCharType="begin"/>
        </w:r>
        <w:r w:rsidR="00F631DE">
          <w:instrText>HYPERLINK  \l "Table1"</w:instrText>
        </w:r>
        <w:r w:rsidR="00F631DE">
          <w:fldChar w:fldCharType="separate"/>
        </w:r>
        <w:r w:rsidR="00F631DE" w:rsidRPr="00F631DE">
          <w:rPr>
            <w:rStyle w:val="Hyperlink"/>
          </w:rPr>
          <w:t>Table 1</w:t>
        </w:r>
        <w:r w:rsidR="00F631DE">
          <w:fldChar w:fldCharType="end"/>
        </w:r>
      </w:ins>
      <w:del w:id="115" w:author="Allan Zuza" w:date="2024-08-11T18:44:00Z" w16du:dateUtc="2024-08-11T16:44:00Z">
        <w:r w:rsidDel="00F631DE">
          <w:delText>XXX</w:delText>
        </w:r>
      </w:del>
      <w:commentRangeEnd w:id="111"/>
      <w:r w:rsidR="00560A45">
        <w:rPr>
          <w:rStyle w:val="CommentReference"/>
        </w:rPr>
        <w:commentReference w:id="111"/>
      </w:r>
      <w:r>
        <w:br w:type="page"/>
      </w:r>
    </w:p>
    <w:p w14:paraId="00000021" w14:textId="77777777" w:rsidR="00492EE6" w:rsidRDefault="00000000">
      <w:pPr>
        <w:jc w:val="both"/>
        <w:rPr>
          <w:b/>
        </w:rPr>
      </w:pPr>
      <w:r>
        <w:rPr>
          <w:b/>
        </w:rPr>
        <w:lastRenderedPageBreak/>
        <w:t>Introduction</w:t>
      </w:r>
    </w:p>
    <w:p w14:paraId="01FE2749" w14:textId="61D5F19B" w:rsidR="00763C5E" w:rsidRDefault="00000000">
      <w:pPr>
        <w:jc w:val="both"/>
        <w:rPr>
          <w:ins w:id="116" w:author="Eva Heinz" w:date="2024-07-30T13:41:00Z" w16du:dateUtc="2024-07-30T12:41:00Z"/>
        </w:rPr>
      </w:pPr>
      <w:r w:rsidRPr="00DB75D5">
        <w:rPr>
          <w:i/>
          <w:iCs/>
        </w:rPr>
        <w:t>Salmonella enterica</w:t>
      </w:r>
      <w:r>
        <w:t xml:space="preserve"> subspecies </w:t>
      </w:r>
      <w:r w:rsidRPr="00DB75D5">
        <w:rPr>
          <w:i/>
          <w:iCs/>
        </w:rPr>
        <w:t>enterica</w:t>
      </w:r>
      <w:r>
        <w:t xml:space="preserve"> serovar Typhi</w:t>
      </w:r>
      <w:r w:rsidR="00343A91">
        <w:t xml:space="preserve"> (</w:t>
      </w:r>
      <w:r w:rsidR="00343A91" w:rsidRPr="00C91748">
        <w:rPr>
          <w:i/>
          <w:iCs/>
        </w:rPr>
        <w:t>S</w:t>
      </w:r>
      <w:r w:rsidR="00343A91">
        <w:t>. Typhi)</w:t>
      </w:r>
      <w:r>
        <w:t xml:space="preserve"> </w:t>
      </w:r>
      <w:ins w:id="117" w:author="Nicholas Feasey" w:date="2024-08-08T16:24:00Z" w16du:dateUtc="2024-08-08T15:24:00Z">
        <w:r w:rsidR="003A6EB9">
          <w:t xml:space="preserve">is estimated to </w:t>
        </w:r>
      </w:ins>
      <w:r>
        <w:t>cause</w:t>
      </w:r>
      <w:del w:id="118" w:author="Nicholas Feasey" w:date="2024-08-08T16:24:00Z" w16du:dateUtc="2024-08-08T15:24:00Z">
        <w:r w:rsidDel="003A6EB9">
          <w:delText>s</w:delText>
        </w:r>
      </w:del>
      <w:r>
        <w:t xml:space="preserve"> over 11 million </w:t>
      </w:r>
      <w:del w:id="119" w:author="Eva Heinz" w:date="2024-07-31T17:03:00Z" w16du:dateUtc="2024-07-31T16:03:00Z">
        <w:r w:rsidDel="007A552B">
          <w:delText xml:space="preserve">Typhoid </w:delText>
        </w:r>
      </w:del>
      <w:ins w:id="120" w:author="Eva Heinz" w:date="2024-07-31T17:03:00Z" w16du:dateUtc="2024-07-31T16:03:00Z">
        <w:r w:rsidR="007A552B">
          <w:t xml:space="preserve">typhoid </w:t>
        </w:r>
      </w:ins>
      <w:r>
        <w:t>fever cases annually</w:t>
      </w:r>
      <w:r w:rsidR="008B7486">
        <w:fldChar w:fldCharType="begin">
          <w:fldData xml:space="preserve">PEVuZE5vdGU+PENpdGU+PEF1dGhvcj5TdGFuYXdheTwvQXV0aG9yPjxZZWFyPjIwMTk8L1llYXI+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</w:fldData>
        </w:fldChar>
      </w:r>
      <w:r w:rsidR="008B7486">
        <w:instrText xml:space="preserve"> ADDIN EN.CITE </w:instrText>
      </w:r>
      <w:r w:rsidR="008B7486">
        <w:fldChar w:fldCharType="begin">
          <w:fldData xml:space="preserve">PEVuZE5vdGU+PENpdGU+PEF1dGhvcj5TdGFuYXdheTwvQXV0aG9yPjxZZWFyPjIwMTk8L1llYXI+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</w:fldData>
        </w:fldChar>
      </w:r>
      <w:r w:rsidR="008B7486">
        <w:instrText xml:space="preserve"> ADDIN EN.CITE.DATA </w:instrText>
      </w:r>
      <w:r w:rsidR="008B7486">
        <w:fldChar w:fldCharType="end"/>
      </w:r>
      <w:r w:rsidR="008B7486">
        <w:fldChar w:fldCharType="separate"/>
      </w:r>
      <w:r w:rsidR="008B7486">
        <w:rPr>
          <w:noProof/>
        </w:rPr>
        <w:t>(1)</w:t>
      </w:r>
      <w:r w:rsidR="008B7486">
        <w:fldChar w:fldCharType="end"/>
      </w:r>
      <w:r>
        <w:t>. Typhoid</w:t>
      </w:r>
      <w:del w:id="121" w:author="Nicholas Feasey" w:date="2024-08-08T16:24:00Z" w16du:dateUtc="2024-08-08T15:24:00Z">
        <w:r w:rsidDel="003A6EB9">
          <w:delText xml:space="preserve"> fever</w:delText>
        </w:r>
      </w:del>
      <w:r>
        <w:t xml:space="preserve"> caused by </w:t>
      </w:r>
      <w:r w:rsidRPr="00C91748">
        <w:rPr>
          <w:i/>
          <w:iCs/>
        </w:rPr>
        <w:t>S</w:t>
      </w:r>
      <w:r>
        <w:t>. Typhi is endemic in Southeast Asia and Sub-Saharan Africa</w:t>
      </w:r>
      <w:r w:rsidR="008B7486">
        <w:t xml:space="preserve"> </w:t>
      </w:r>
      <w:ins w:id="122" w:author="Eva Heinz" w:date="2024-07-31T17:03:00Z" w16du:dateUtc="2024-07-31T16:03:00Z">
        <w:r w:rsidR="007A552B">
          <w:t>and a ma</w:t>
        </w:r>
      </w:ins>
      <w:ins w:id="123" w:author="Nicholas Feasey" w:date="2024-08-08T16:24:00Z" w16du:dateUtc="2024-08-08T15:24:00Z">
        <w:r w:rsidR="003A6EB9">
          <w:t>jor</w:t>
        </w:r>
      </w:ins>
      <w:ins w:id="124" w:author="Eva Heinz" w:date="2024-07-31T17:03:00Z" w16du:dateUtc="2024-07-31T16:03:00Z">
        <w:del w:id="125" w:author="Nicholas Feasey" w:date="2024-08-08T16:24:00Z" w16du:dateUtc="2024-08-08T15:24:00Z">
          <w:r w:rsidR="007A552B" w:rsidDel="003A6EB9">
            <w:delText>in</w:delText>
          </w:r>
        </w:del>
        <w:r w:rsidR="007A552B">
          <w:t xml:space="preserve"> cause of under-five mortality</w:t>
        </w:r>
      </w:ins>
      <w:r w:rsidR="008B7486">
        <w:fldChar w:fldCharType="begin">
          <w:fldData xml:space="preserve">PEVuZE5vdGU+PENpdGU+PEF1dGhvcj5TdGFuYXdheTwvQXV0aG9yPjxZZWFyPjIwMTk8L1llYXI+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</w:fldData>
        </w:fldChar>
      </w:r>
      <w:r w:rsidR="008B7486">
        <w:instrText xml:space="preserve"> ADDIN EN.CITE </w:instrText>
      </w:r>
      <w:r w:rsidR="008B7486">
        <w:fldChar w:fldCharType="begin">
          <w:fldData xml:space="preserve">PEVuZE5vdGU+PENpdGU+PEF1dGhvcj5TdGFuYXdheTwvQXV0aG9yPjxZZWFyPjIwMTk8L1llYXI+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</w:fldData>
        </w:fldChar>
      </w:r>
      <w:r w:rsidR="008B7486">
        <w:instrText xml:space="preserve"> ADDIN EN.CITE.DATA </w:instrText>
      </w:r>
      <w:r w:rsidR="008B7486">
        <w:fldChar w:fldCharType="end"/>
      </w:r>
      <w:r w:rsidR="008B7486">
        <w:fldChar w:fldCharType="separate"/>
      </w:r>
      <w:r w:rsidR="008B7486">
        <w:rPr>
          <w:noProof/>
        </w:rPr>
        <w:t>(1)</w:t>
      </w:r>
      <w:r w:rsidR="008B7486">
        <w:fldChar w:fldCharType="end"/>
      </w:r>
      <w:r>
        <w:t xml:space="preserve">. Treatment of infections by </w:t>
      </w:r>
      <w:r w:rsidR="00C91748" w:rsidRPr="00C91748">
        <w:rPr>
          <w:i/>
          <w:iCs/>
        </w:rPr>
        <w:t>S</w:t>
      </w:r>
      <w:r w:rsidR="00C91748">
        <w:t>. Typhi</w:t>
      </w:r>
      <w:r>
        <w:t xml:space="preserve"> </w:t>
      </w:r>
      <w:ins w:id="126" w:author="Eva Heinz" w:date="2024-07-30T13:27:00Z" w16du:dateUtc="2024-07-30T12:27:00Z">
        <w:r w:rsidR="00560A45">
          <w:t xml:space="preserve">relies on antimicrobial treatment; </w:t>
        </w:r>
      </w:ins>
      <w:del w:id="127" w:author="Eva Heinz" w:date="2024-07-30T13:27:00Z" w16du:dateUtc="2024-07-30T12:27:00Z">
        <w:r w:rsidDel="00560A45">
          <w:delText xml:space="preserve">is by antibiotics. </w:delText>
        </w:r>
      </w:del>
      <w:ins w:id="128" w:author="Eva Heinz" w:date="2024-07-30T13:27:00Z" w16du:dateUtc="2024-07-30T12:27:00Z">
        <w:r w:rsidR="00560A45">
          <w:t>h</w:t>
        </w:r>
      </w:ins>
      <w:del w:id="129" w:author="Eva Heinz" w:date="2024-07-30T13:27:00Z" w16du:dateUtc="2024-07-30T12:27:00Z">
        <w:r w:rsidDel="00560A45">
          <w:delText>H</w:delText>
        </w:r>
      </w:del>
      <w:r>
        <w:t xml:space="preserve">owever, </w:t>
      </w:r>
      <w:r w:rsidR="00C91748">
        <w:t xml:space="preserve">the </w:t>
      </w:r>
      <w:r>
        <w:t xml:space="preserve">prevalence of </w:t>
      </w:r>
      <w:del w:id="130" w:author="Eva Heinz" w:date="2024-07-30T13:32:00Z" w16du:dateUtc="2024-07-30T12:32:00Z">
        <w:r w:rsidDel="00560A45">
          <w:delText xml:space="preserve"> </w:delText>
        </w:r>
      </w:del>
      <w:r w:rsidRPr="001804E9">
        <w:rPr>
          <w:i/>
          <w:iCs/>
        </w:rPr>
        <w:t>S.</w:t>
      </w:r>
      <w:r>
        <w:t xml:space="preserve"> </w:t>
      </w:r>
      <w:r w:rsidR="00C91748">
        <w:t>T</w:t>
      </w:r>
      <w:r>
        <w:t>yphi resistant to first</w:t>
      </w:r>
      <w:r w:rsidR="00C91748">
        <w:t>-</w:t>
      </w:r>
      <w:r>
        <w:t xml:space="preserve">line antibiotics is </w:t>
      </w:r>
      <w:r w:rsidR="006C4D59">
        <w:t xml:space="preserve">rising </w:t>
      </w:r>
      <w:r w:rsidR="006C4D59">
        <w:fldChar w:fldCharType="begin">
          <w:fldData xml:space="preserve">PEVuZE5vdGU+PENpdGU+PEF1dGhvcj5DYXJleTwvQXV0aG9yPjxZZWFyPjIwMjM8L1llYXI+PFJl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</w:fldData>
        </w:fldChar>
      </w:r>
      <w:r w:rsidR="008B7486">
        <w:instrText xml:space="preserve"> ADDIN EN.CITE </w:instrText>
      </w:r>
      <w:r w:rsidR="008B7486">
        <w:fldChar w:fldCharType="begin">
          <w:fldData xml:space="preserve">PEVuZE5vdGU+PENpdGU+PEF1dGhvcj5DYXJleTwvQXV0aG9yPjxZZWFyPjIwMjM8L1llYXI+PFJl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</w:fldData>
        </w:fldChar>
      </w:r>
      <w:r w:rsidR="008B7486">
        <w:instrText xml:space="preserve"> ADDIN EN.CITE.DATA </w:instrText>
      </w:r>
      <w:r w:rsidR="008B7486">
        <w:fldChar w:fldCharType="end"/>
      </w:r>
      <w:r w:rsidR="006C4D59">
        <w:fldChar w:fldCharType="separate"/>
      </w:r>
      <w:r w:rsidR="008B7486">
        <w:rPr>
          <w:noProof/>
        </w:rPr>
        <w:t>(2)</w:t>
      </w:r>
      <w:r w:rsidR="006C4D59">
        <w:fldChar w:fldCharType="end"/>
      </w:r>
      <w:r>
        <w:t xml:space="preserve">. </w:t>
      </w:r>
      <w:ins w:id="131" w:author="Eva Heinz" w:date="2024-07-31T17:04:00Z" w16du:dateUtc="2024-07-31T16:04:00Z">
        <w:r w:rsidR="007A552B">
          <w:t>The spread of antimicrobial resistance</w:t>
        </w:r>
      </w:ins>
      <w:ins w:id="132" w:author="Nicholas Feasey" w:date="2024-08-08T16:25:00Z" w16du:dateUtc="2024-08-08T15:25:00Z">
        <w:r w:rsidR="003A6EB9">
          <w:t xml:space="preserve"> (AMR)</w:t>
        </w:r>
      </w:ins>
      <w:ins w:id="133" w:author="Eva Heinz" w:date="2024-07-31T17:04:00Z" w16du:dateUtc="2024-07-31T16:04:00Z">
        <w:r w:rsidR="007A552B">
          <w:t xml:space="preserve"> has been tracked </w:t>
        </w:r>
      </w:ins>
      <w:ins w:id="134" w:author="Nicholas Feasey" w:date="2024-08-08T16:25:00Z" w16du:dateUtc="2024-08-08T15:25:00Z">
        <w:r w:rsidR="003A6EB9">
          <w:t xml:space="preserve">in </w:t>
        </w:r>
      </w:ins>
      <w:ins w:id="135" w:author="Eva Heinz" w:date="2024-07-31T17:04:00Z" w16du:dateUtc="2024-07-31T16:04:00Z">
        <w:del w:id="136" w:author="Nicholas Feasey" w:date="2024-08-08T16:25:00Z" w16du:dateUtc="2024-08-08T15:25:00Z">
          <w:r w:rsidR="007A552B" w:rsidDel="003A6EB9">
            <w:delText xml:space="preserve">through </w:delText>
          </w:r>
        </w:del>
        <w:r w:rsidR="007A552B">
          <w:t xml:space="preserve">unprecedented resolution </w:t>
        </w:r>
      </w:ins>
      <w:ins w:id="137" w:author="Nicholas Feasey" w:date="2024-08-08T16:25:00Z" w16du:dateUtc="2024-08-08T15:25:00Z">
        <w:r w:rsidR="003A6EB9">
          <w:t xml:space="preserve">using </w:t>
        </w:r>
      </w:ins>
      <w:ins w:id="138" w:author="Eva Heinz" w:date="2024-07-31T17:04:00Z" w16du:dateUtc="2024-07-31T16:04:00Z">
        <w:del w:id="139" w:author="Nicholas Feasey" w:date="2024-08-08T16:25:00Z" w16du:dateUtc="2024-08-08T15:25:00Z">
          <w:r w:rsidR="007A552B" w:rsidDel="003A6EB9">
            <w:delText xml:space="preserve">provided by </w:delText>
          </w:r>
        </w:del>
        <w:r w:rsidR="007A552B">
          <w:t>large-scale whole-genome sequencing surveillance and can clearly be traced to specific lineages that acquire resistance elements and then spread cl</w:t>
        </w:r>
      </w:ins>
      <w:ins w:id="140" w:author="Eva Heinz" w:date="2024-07-31T17:05:00Z" w16du:dateUtc="2024-07-31T16:05:00Z">
        <w:r w:rsidR="007A552B">
          <w:t>onally across large areas. Across Africa, there are two main lineages</w:t>
        </w:r>
      </w:ins>
      <w:ins w:id="141" w:author="Eva Heinz" w:date="2024-07-31T17:06:00Z" w16du:dateUtc="2024-07-31T16:06:00Z">
        <w:r w:rsidR="007A552B">
          <w:t xml:space="preserve"> </w:t>
        </w:r>
      </w:ins>
      <w:r w:rsidR="00F631DE">
        <w:fldChar w:fldCharType="begin">
          <w:fldData xml:space="preserve">PEVuZE5vdGU+PENpdGU+PEF1dGhvcj5QYXJrPC9BdXRob3I+PFllYXI+MjAxODwvWWVhcj48UmVj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=
</w:fldData>
        </w:fldChar>
      </w:r>
      <w:r w:rsidR="00F631DE">
        <w:instrText xml:space="preserve"> ADDIN EN.CITE </w:instrText>
      </w:r>
      <w:r w:rsidR="00F631DE">
        <w:fldChar w:fldCharType="begin">
          <w:fldData xml:space="preserve">PEVuZE5vdGU+PENpdGU+PEF1dGhvcj5QYXJrPC9BdXRob3I+PFllYXI+MjAxODwvWWVhcj48UmVj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=
</w:fldData>
        </w:fldChar>
      </w:r>
      <w:r w:rsidR="00F631DE">
        <w:instrText xml:space="preserve"> ADDIN EN.CITE.DATA </w:instrText>
      </w:r>
      <w:r w:rsidR="00F631DE">
        <w:fldChar w:fldCharType="end"/>
      </w:r>
      <w:r w:rsidR="00F631DE">
        <w:fldChar w:fldCharType="separate"/>
      </w:r>
      <w:r w:rsidR="00F631DE">
        <w:rPr>
          <w:noProof/>
        </w:rPr>
        <w:t>(3)</w:t>
      </w:r>
      <w:r w:rsidR="00F631DE">
        <w:fldChar w:fldCharType="end"/>
      </w:r>
      <w:ins w:id="142" w:author="Eva Heinz" w:date="2024-07-31T17:06:00Z" w16du:dateUtc="2024-07-31T16:06:00Z">
        <w:del w:id="143" w:author="Allan Zuza" w:date="2024-08-11T18:47:00Z" w16du:dateUtc="2024-08-11T16:47:00Z">
          <w:r w:rsidR="007A552B" w:rsidDel="00F631DE">
            <w:delText xml:space="preserve">(cite Park et al </w:delText>
          </w:r>
        </w:del>
      </w:ins>
      <w:ins w:id="144" w:author="Eva Heinz" w:date="2024-07-31T17:07:00Z" w16du:dateUtc="2024-07-31T16:07:00Z">
        <w:del w:id="145" w:author="Allan Zuza" w:date="2024-08-11T18:47:00Z" w16du:dateUtc="2024-08-11T16:47:00Z">
          <w:r w:rsidR="007A552B" w:rsidDel="00F631DE">
            <w:delText>Nat Comms 2018)</w:delText>
          </w:r>
        </w:del>
        <w:r w:rsidR="007A552B">
          <w:t xml:space="preserve">; </w:t>
        </w:r>
      </w:ins>
      <w:ins w:id="146" w:author="Eva Heinz" w:date="2024-07-31T17:05:00Z" w16du:dateUtc="2024-07-31T16:05:00Z">
        <w:r w:rsidR="007A552B">
          <w:t>in Eastern Africa t</w:t>
        </w:r>
      </w:ins>
      <w:del w:id="147" w:author="Eva Heinz" w:date="2024-07-31T17:05:00Z" w16du:dateUtc="2024-07-31T16:05:00Z">
        <w:r w:rsidDel="007A552B">
          <w:delText>T</w:delText>
        </w:r>
      </w:del>
      <w:r>
        <w:t xml:space="preserve">he </w:t>
      </w:r>
      <w:ins w:id="148" w:author="Nicholas Feasey" w:date="2024-07-18T18:21:00Z" w16du:dateUtc="2024-07-18T17:21:00Z">
        <w:del w:id="149" w:author="Eva Heinz" w:date="2024-07-31T17:05:00Z" w16du:dateUtc="2024-07-31T16:05:00Z">
          <w:r w:rsidR="00467FD7" w:rsidDel="007A552B">
            <w:delText>globally successful</w:delText>
          </w:r>
        </w:del>
      </w:ins>
      <w:ins w:id="150" w:author="Eva Heinz" w:date="2024-07-31T17:05:00Z" w16du:dateUtc="2024-07-31T16:05:00Z">
        <w:r w:rsidR="007A552B">
          <w:t>spread of</w:t>
        </w:r>
      </w:ins>
      <w:ins w:id="151" w:author="Nicholas Feasey" w:date="2024-07-18T18:21:00Z" w16du:dateUtc="2024-07-18T17:21:00Z">
        <w:r w:rsidR="00467FD7">
          <w:t xml:space="preserve"> </w:t>
        </w:r>
      </w:ins>
      <w:r>
        <w:t>resistant</w:t>
      </w:r>
      <w:ins w:id="152" w:author="Eva Heinz" w:date="2024-07-30T13:40:00Z" w16du:dateUtc="2024-07-30T12:40:00Z">
        <w:r w:rsidR="00763C5E">
          <w:t xml:space="preserve"> </w:t>
        </w:r>
      </w:ins>
      <w:del w:id="153" w:author="Eva Heinz" w:date="2024-07-30T13:40:00Z" w16du:dateUtc="2024-07-30T12:40:00Z">
        <w:r w:rsidDel="00763C5E">
          <w:delText xml:space="preserve"> </w:delText>
        </w:r>
      </w:del>
      <w:r w:rsidRPr="00C91748">
        <w:rPr>
          <w:i/>
          <w:iCs/>
        </w:rPr>
        <w:t>S.</w:t>
      </w:r>
      <w:r>
        <w:t xml:space="preserve"> </w:t>
      </w:r>
      <w:r w:rsidR="00C91748">
        <w:t>T</w:t>
      </w:r>
      <w:r>
        <w:t xml:space="preserve">yphi is </w:t>
      </w:r>
      <w:del w:id="154" w:author="Eva Heinz" w:date="2024-07-30T13:27:00Z" w16du:dateUtc="2024-07-30T12:27:00Z">
        <w:r w:rsidDel="00560A45">
          <w:delText xml:space="preserve">propagated by a single </w:delText>
        </w:r>
      </w:del>
      <w:ins w:id="155" w:author="Nicholas Feasey" w:date="2024-07-18T18:22:00Z" w16du:dateUtc="2024-07-18T17:22:00Z">
        <w:del w:id="156" w:author="Eva Heinz" w:date="2024-07-30T13:27:00Z" w16du:dateUtc="2024-07-30T12:27:00Z">
          <w:r w:rsidR="00467FD7" w:rsidDel="00560A45">
            <w:delText>principle</w:delText>
          </w:r>
        </w:del>
      </w:ins>
      <w:ins w:id="157" w:author="Eva Heinz" w:date="2024-07-30T13:27:00Z" w16du:dateUtc="2024-07-30T12:27:00Z">
        <w:r w:rsidR="00560A45">
          <w:t xml:space="preserve">mainly driven by </w:t>
        </w:r>
      </w:ins>
      <w:ins w:id="158" w:author="Eva Heinz" w:date="2024-07-31T17:05:00Z" w16du:dateUtc="2024-07-31T16:05:00Z">
        <w:r w:rsidR="007A552B">
          <w:t>the</w:t>
        </w:r>
      </w:ins>
      <w:ins w:id="159" w:author="Eva Heinz" w:date="2024-07-30T13:27:00Z" w16du:dateUtc="2024-07-30T12:27:00Z">
        <w:r w:rsidR="00560A45">
          <w:t xml:space="preserve"> highly successful</w:t>
        </w:r>
      </w:ins>
      <w:ins w:id="160" w:author="Nicholas Feasey" w:date="2024-07-18T18:21:00Z" w16du:dateUtc="2024-07-18T17:21:00Z">
        <w:r w:rsidR="00467FD7">
          <w:t xml:space="preserve"> </w:t>
        </w:r>
      </w:ins>
      <w:r>
        <w:t xml:space="preserve">lineage </w:t>
      </w:r>
      <w:del w:id="161" w:author="Eva Heinz" w:date="2024-07-31T17:05:00Z" w16du:dateUtc="2024-07-31T16:05:00Z">
        <w:r w:rsidDel="007A552B">
          <w:delText>(</w:delText>
        </w:r>
      </w:del>
      <w:r>
        <w:t>4.3.1</w:t>
      </w:r>
      <w:ins w:id="162" w:author="Eva Heinz" w:date="2024-07-31T17:05:00Z" w16du:dateUtc="2024-07-31T16:05:00Z">
        <w:r w:rsidR="007A552B">
          <w:t xml:space="preserve"> (formerly haplotype H58</w:t>
        </w:r>
      </w:ins>
      <w:ins w:id="163" w:author="Eva Heinz" w:date="2024-07-31T17:06:00Z" w16du:dateUtc="2024-07-31T16:06:00Z">
        <w:r w:rsidR="007A552B">
          <w:t>;</w:t>
        </w:r>
      </w:ins>
      <w:ins w:id="164" w:author="Allan Zuza" w:date="2024-08-11T18:49:00Z" w16du:dateUtc="2024-08-11T16:49:00Z">
        <w:r w:rsidR="00F631DE">
          <w:t xml:space="preserve"> </w:t>
        </w:r>
      </w:ins>
      <w:r w:rsidR="00F631DE">
        <w:fldChar w:fldCharType="begin">
          <w:fldData xml:space="preserve">PEVuZE5vdGU+PENpdGU+PEF1dGhvcj5Xb25nPC9BdXRob3I+PFllYXI+MjAxNi0xMC0wNTwvWWVh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</w:fldData>
        </w:fldChar>
      </w:r>
      <w:r w:rsidR="00F631DE">
        <w:instrText xml:space="preserve"> ADDIN EN.CITE </w:instrText>
      </w:r>
      <w:r w:rsidR="00F631DE">
        <w:fldChar w:fldCharType="begin">
          <w:fldData xml:space="preserve">PEVuZE5vdGU+PENpdGU+PEF1dGhvcj5Xb25nPC9BdXRob3I+PFllYXI+MjAxNi0xMC0wNTwvWWVh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</w:fldData>
        </w:fldChar>
      </w:r>
      <w:r w:rsidR="00F631DE">
        <w:instrText xml:space="preserve"> ADDIN EN.CITE.DATA </w:instrText>
      </w:r>
      <w:r w:rsidR="00F631DE">
        <w:fldChar w:fldCharType="end"/>
      </w:r>
      <w:r w:rsidR="00F631DE">
        <w:fldChar w:fldCharType="separate"/>
      </w:r>
      <w:r w:rsidR="00F631DE">
        <w:rPr>
          <w:noProof/>
        </w:rPr>
        <w:t>(4, 5)</w:t>
      </w:r>
      <w:r w:rsidR="00F631DE">
        <w:fldChar w:fldCharType="end"/>
      </w:r>
      <w:ins w:id="165" w:author="Allan Zuza" w:date="2024-08-11T18:48:00Z" w16du:dateUtc="2024-08-11T16:48:00Z">
        <w:r w:rsidR="00F631DE">
          <w:t>)</w:t>
        </w:r>
      </w:ins>
      <w:ins w:id="166" w:author="Eva Heinz" w:date="2024-07-31T17:06:00Z" w16du:dateUtc="2024-07-31T16:06:00Z">
        <w:del w:id="167" w:author="Allan Zuza" w:date="2024-08-11T18:48:00Z" w16du:dateUtc="2024-08-11T16:48:00Z">
          <w:r w:rsidR="007A552B" w:rsidDel="00F631DE">
            <w:delText xml:space="preserve"> cite GenoTyphi paper</w:delText>
          </w:r>
        </w:del>
      </w:ins>
      <w:ins w:id="168" w:author="Eva Heinz" w:date="2024-07-31T17:05:00Z" w16du:dateUtc="2024-07-31T16:05:00Z">
        <w:del w:id="169" w:author="Allan Zuza" w:date="2024-08-11T18:48:00Z" w16du:dateUtc="2024-08-11T16:48:00Z">
          <w:r w:rsidR="007A552B" w:rsidDel="00F631DE">
            <w:delText>)</w:delText>
          </w:r>
        </w:del>
      </w:ins>
      <w:del w:id="170" w:author="Eva Heinz" w:date="2024-07-31T17:05:00Z" w16du:dateUtc="2024-07-31T16:05:00Z">
        <w:r w:rsidDel="007A552B">
          <w:delText>)</w:delText>
        </w:r>
      </w:del>
      <w:r>
        <w:t xml:space="preserve"> which </w:t>
      </w:r>
      <w:ins w:id="171" w:author="Eva Heinz" w:date="2024-07-31T17:05:00Z" w16du:dateUtc="2024-07-31T16:05:00Z">
        <w:r w:rsidR="007A552B">
          <w:t xml:space="preserve">is often associated with </w:t>
        </w:r>
        <w:del w:id="172" w:author="Nicholas Feasey" w:date="2024-08-08T16:26:00Z" w16du:dateUtc="2024-08-08T15:26:00Z">
          <w:r w:rsidR="007A552B" w:rsidDel="003A6EB9">
            <w:delText xml:space="preserve">the resistance gene </w:delText>
          </w:r>
        </w:del>
        <w:r w:rsidR="007A552B">
          <w:t>plasmid IncHI1</w:t>
        </w:r>
      </w:ins>
      <w:ins w:id="173" w:author="Eva Heinz" w:date="2024-07-31T17:06:00Z" w16du:dateUtc="2024-07-31T16:06:00Z">
        <w:r w:rsidR="007A552B">
          <w:t xml:space="preserve"> </w:t>
        </w:r>
      </w:ins>
      <w:del w:id="174" w:author="Eva Heinz" w:date="2024-07-31T17:06:00Z" w16du:dateUtc="2024-07-31T16:06:00Z">
        <w:r w:rsidDel="007A552B">
          <w:delText>carries antimicrobial resistant</w:delText>
        </w:r>
        <w:r w:rsidR="001804E9" w:rsidDel="007A552B">
          <w:delText xml:space="preserve"> (AMR)</w:delText>
        </w:r>
        <w:r w:rsidDel="007A552B">
          <w:delText xml:space="preserve"> genes</w:delText>
        </w:r>
      </w:del>
      <w:ins w:id="175" w:author="Eva Heinz" w:date="2024-07-30T13:40:00Z" w16du:dateUtc="2024-07-30T12:40:00Z">
        <w:r w:rsidR="00763C5E">
          <w:t xml:space="preserve">and </w:t>
        </w:r>
      </w:ins>
      <w:ins w:id="176" w:author="Nicholas Feasey" w:date="2024-08-08T16:26:00Z" w16du:dateUtc="2024-08-08T15:26:00Z">
        <w:r w:rsidR="003A6EB9">
          <w:t xml:space="preserve">which </w:t>
        </w:r>
      </w:ins>
      <w:ins w:id="177" w:author="Eva Heinz" w:date="2024-07-30T13:40:00Z" w16du:dateUtc="2024-07-30T12:40:00Z">
        <w:r w:rsidR="00763C5E">
          <w:t>rapidly spread across the African continent</w:t>
        </w:r>
      </w:ins>
      <w:ins w:id="178" w:author="Eva Heinz" w:date="2024-07-31T17:06:00Z" w16du:dateUtc="2024-07-31T16:06:00Z">
        <w:r w:rsidR="007A552B">
          <w:t xml:space="preserve"> </w:t>
        </w:r>
      </w:ins>
      <w:ins w:id="179" w:author="Nicholas Feasey" w:date="2024-08-08T16:26:00Z" w16du:dateUtc="2024-08-08T15:26:00Z">
        <w:r w:rsidR="003A6EB9">
          <w:t xml:space="preserve">from </w:t>
        </w:r>
        <w:commentRangeStart w:id="180"/>
        <w:r w:rsidR="003A6EB9">
          <w:t>2010</w:t>
        </w:r>
        <w:commentRangeEnd w:id="180"/>
        <w:r w:rsidR="003A6EB9">
          <w:rPr>
            <w:rStyle w:val="CommentReference"/>
          </w:rPr>
          <w:commentReference w:id="180"/>
        </w:r>
        <w:r w:rsidR="003A6EB9">
          <w:t xml:space="preserve"> </w:t>
        </w:r>
      </w:ins>
      <w:r w:rsidR="00F631DE">
        <w:fldChar w:fldCharType="begin">
          <w:fldData xml:space="preserve">PEVuZE5vdGU+PENpdGU+PEF1dGhvcj5Xb25nPC9BdXRob3I+PFllYXI+MjAxNTwvWWVhcj48UmVj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</w:fldData>
        </w:fldChar>
      </w:r>
      <w:r w:rsidR="00F631DE">
        <w:instrText xml:space="preserve"> ADDIN EN.CITE </w:instrText>
      </w:r>
      <w:r w:rsidR="00F631DE">
        <w:fldChar w:fldCharType="begin">
          <w:fldData xml:space="preserve">PEVuZE5vdGU+PENpdGU+PEF1dGhvcj5Xb25nPC9BdXRob3I+PFllYXI+MjAxNTwvWWVhcj48UmVj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</w:fldData>
        </w:fldChar>
      </w:r>
      <w:r w:rsidR="00F631DE">
        <w:instrText xml:space="preserve"> ADDIN EN.CITE.DATA </w:instrText>
      </w:r>
      <w:r w:rsidR="00F631DE">
        <w:fldChar w:fldCharType="end"/>
      </w:r>
      <w:r w:rsidR="00F631DE">
        <w:fldChar w:fldCharType="separate"/>
      </w:r>
      <w:r w:rsidR="00F631DE">
        <w:rPr>
          <w:noProof/>
        </w:rPr>
        <w:t>(6)</w:t>
      </w:r>
      <w:r w:rsidR="00F631DE">
        <w:fldChar w:fldCharType="end"/>
      </w:r>
      <w:ins w:id="181" w:author="Eva Heinz" w:date="2024-07-31T17:06:00Z" w16du:dateUtc="2024-07-31T16:06:00Z">
        <w:del w:id="182" w:author="Allan Zuza" w:date="2024-08-11T18:52:00Z" w16du:dateUtc="2024-08-11T16:52:00Z">
          <w:r w:rsidR="007A552B" w:rsidDel="00F631DE">
            <w:delText>(cite Wong Nature)</w:delText>
          </w:r>
        </w:del>
      </w:ins>
      <w:ins w:id="183" w:author="Eva Heinz" w:date="2024-07-31T17:08:00Z" w16du:dateUtc="2024-07-31T16:08:00Z">
        <w:r w:rsidR="007A552B">
          <w:t xml:space="preserve">, whilst in Western Africa, the genotypes 2.3.2 and 3.1.1 dominate </w:t>
        </w:r>
        <w:del w:id="184" w:author="Allan Zuza" w:date="2024-08-11T18:53:00Z" w16du:dateUtc="2024-08-11T16:53:00Z">
          <w:r w:rsidR="007A552B" w:rsidDel="00F631DE">
            <w:delText>(cite Park et al)</w:delText>
          </w:r>
        </w:del>
      </w:ins>
      <w:ins w:id="185" w:author="Allan Zuza" w:date="2024-08-11T18:52:00Z" w16du:dateUtc="2024-08-11T16:52:00Z">
        <w:r w:rsidR="00F631DE">
          <w:t xml:space="preserve"> </w:t>
        </w:r>
      </w:ins>
      <w:r w:rsidR="00F631DE">
        <w:fldChar w:fldCharType="begin">
          <w:fldData xml:space="preserve">PEVuZE5vdGU+PENpdGU+PEF1dGhvcj5QYXJrPC9BdXRob3I+PFllYXI+MjAxODwvWWVhcj48UmVj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=
</w:fldData>
        </w:fldChar>
      </w:r>
      <w:r w:rsidR="00F631DE">
        <w:instrText xml:space="preserve"> ADDIN EN.CITE </w:instrText>
      </w:r>
      <w:r w:rsidR="00F631DE">
        <w:fldChar w:fldCharType="begin">
          <w:fldData xml:space="preserve">PEVuZE5vdGU+PENpdGU+PEF1dGhvcj5QYXJrPC9BdXRob3I+PFllYXI+MjAxODwvWWVhcj48UmVj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=
</w:fldData>
        </w:fldChar>
      </w:r>
      <w:r w:rsidR="00F631DE">
        <w:instrText xml:space="preserve"> ADDIN EN.CITE.DATA </w:instrText>
      </w:r>
      <w:r w:rsidR="00F631DE">
        <w:fldChar w:fldCharType="end"/>
      </w:r>
      <w:r w:rsidR="00F631DE">
        <w:fldChar w:fldCharType="separate"/>
      </w:r>
      <w:r w:rsidR="00F631DE">
        <w:rPr>
          <w:noProof/>
        </w:rPr>
        <w:t>(3)</w:t>
      </w:r>
      <w:r w:rsidR="00F631DE">
        <w:fldChar w:fldCharType="end"/>
      </w:r>
      <w:ins w:id="186" w:author="Eva Heinz" w:date="2024-07-30T13:27:00Z" w16du:dateUtc="2024-07-30T12:27:00Z">
        <w:r w:rsidR="00560A45">
          <w:t xml:space="preserve">. </w:t>
        </w:r>
      </w:ins>
    </w:p>
    <w:p w14:paraId="40A66612" w14:textId="77777777" w:rsidR="00763C5E" w:rsidRDefault="00763C5E">
      <w:pPr>
        <w:jc w:val="both"/>
        <w:rPr>
          <w:ins w:id="187" w:author="Eva Heinz" w:date="2024-07-30T13:41:00Z" w16du:dateUtc="2024-07-30T12:41:00Z"/>
        </w:rPr>
      </w:pPr>
    </w:p>
    <w:p w14:paraId="00000022" w14:textId="62CA0AF7" w:rsidR="00492EE6" w:rsidRDefault="00560A45">
      <w:pPr>
        <w:jc w:val="both"/>
      </w:pPr>
      <w:ins w:id="188" w:author="Eva Heinz" w:date="2024-07-30T13:27:00Z" w16du:dateUtc="2024-07-30T12:27:00Z">
        <w:r>
          <w:t xml:space="preserve">The resistance </w:t>
        </w:r>
      </w:ins>
      <w:ins w:id="189" w:author="Eva Heinz" w:date="2024-07-30T13:42:00Z" w16du:dateUtc="2024-07-30T12:42:00Z">
        <w:r w:rsidR="00763C5E">
          <w:t>genes</w:t>
        </w:r>
      </w:ins>
      <w:ins w:id="190" w:author="Eva Heinz" w:date="2024-07-30T13:43:00Z" w16du:dateUtc="2024-07-30T12:43:00Z">
        <w:r w:rsidR="00763C5E">
          <w:t xml:space="preserve"> commonly found</w:t>
        </w:r>
      </w:ins>
      <w:ins w:id="191" w:author="Eva Heinz" w:date="2024-07-30T13:41:00Z" w16du:dateUtc="2024-07-30T12:41:00Z">
        <w:r w:rsidR="00763C5E">
          <w:t xml:space="preserve"> </w:t>
        </w:r>
      </w:ins>
      <w:ins w:id="192" w:author="Nicholas Feasey" w:date="2024-08-08T16:26:00Z" w16du:dateUtc="2024-08-08T15:26:00Z">
        <w:r w:rsidR="003A6EB9">
          <w:t xml:space="preserve">in </w:t>
        </w:r>
        <w:r w:rsidR="003A6EB9" w:rsidRPr="003A6EB9">
          <w:rPr>
            <w:i/>
            <w:iCs/>
            <w:rPrChange w:id="193" w:author="Nicholas Feasey" w:date="2024-08-08T16:26:00Z" w16du:dateUtc="2024-08-08T15:26:00Z">
              <w:rPr/>
            </w:rPrChange>
          </w:rPr>
          <w:t>S</w:t>
        </w:r>
        <w:r w:rsidR="003A6EB9">
          <w:t xml:space="preserve">. Typhi </w:t>
        </w:r>
      </w:ins>
      <w:ins w:id="194" w:author="Eva Heinz" w:date="2024-07-30T13:42:00Z" w16du:dateUtc="2024-07-30T12:42:00Z">
        <w:r w:rsidR="00763C5E">
          <w:t>confer</w:t>
        </w:r>
      </w:ins>
      <w:ins w:id="195" w:author="Eva Heinz" w:date="2024-07-30T13:41:00Z" w16du:dateUtc="2024-07-30T12:41:00Z">
        <w:r w:rsidR="00763C5E">
          <w:t xml:space="preserve"> </w:t>
        </w:r>
        <w:r w:rsidR="00763C5E" w:rsidRPr="00763C5E">
          <w:t>resistance to am</w:t>
        </w:r>
      </w:ins>
      <w:ins w:id="196" w:author="Nicholas Feasey" w:date="2024-08-08T16:26:00Z" w16du:dateUtc="2024-08-08T15:26:00Z">
        <w:r w:rsidR="003A6EB9">
          <w:t>inopenicillin</w:t>
        </w:r>
      </w:ins>
      <w:ins w:id="197" w:author="Nicholas Feasey" w:date="2024-08-08T16:27:00Z" w16du:dateUtc="2024-08-08T15:27:00Z">
        <w:r w:rsidR="003A6EB9">
          <w:t>s</w:t>
        </w:r>
      </w:ins>
      <w:ins w:id="198" w:author="Eva Heinz" w:date="2024-07-30T13:41:00Z" w16du:dateUtc="2024-07-30T12:41:00Z">
        <w:del w:id="199" w:author="Nicholas Feasey" w:date="2024-08-08T16:26:00Z" w16du:dateUtc="2024-08-08T15:26:00Z">
          <w:r w:rsidR="00763C5E" w:rsidRPr="00763C5E" w:rsidDel="003A6EB9">
            <w:delText>picillin</w:delText>
          </w:r>
        </w:del>
        <w:r w:rsidR="00763C5E" w:rsidRPr="00763C5E">
          <w:t xml:space="preserve"> (</w:t>
        </w:r>
        <w:r w:rsidR="00763C5E" w:rsidRPr="00763C5E">
          <w:rPr>
            <w:i/>
            <w:iCs/>
            <w:rPrChange w:id="200" w:author="Eva Heinz" w:date="2024-07-30T13:42:00Z" w16du:dateUtc="2024-07-30T12:42:00Z">
              <w:rPr/>
            </w:rPrChange>
          </w:rPr>
          <w:t>bla</w:t>
        </w:r>
        <w:r w:rsidR="00763C5E" w:rsidRPr="00763C5E">
          <w:rPr>
            <w:vertAlign w:val="subscript"/>
            <w:rPrChange w:id="201" w:author="Eva Heinz" w:date="2024-07-30T13:42:00Z" w16du:dateUtc="2024-07-30T12:42:00Z">
              <w:rPr/>
            </w:rPrChange>
          </w:rPr>
          <w:t>TEM-1</w:t>
        </w:r>
        <w:r w:rsidR="00763C5E" w:rsidRPr="00763C5E">
          <w:t>), chloramphenicol (</w:t>
        </w:r>
        <w:r w:rsidR="00763C5E" w:rsidRPr="00763C5E">
          <w:rPr>
            <w:i/>
            <w:iCs/>
            <w:rPrChange w:id="202" w:author="Eva Heinz" w:date="2024-07-30T13:42:00Z" w16du:dateUtc="2024-07-30T12:42:00Z">
              <w:rPr/>
            </w:rPrChange>
          </w:rPr>
          <w:t>catA1</w:t>
        </w:r>
        <w:r w:rsidR="00763C5E" w:rsidRPr="00763C5E">
          <w:t>), co-trimoxazole (</w:t>
        </w:r>
        <w:proofErr w:type="spellStart"/>
        <w:r w:rsidR="00763C5E" w:rsidRPr="00763C5E">
          <w:rPr>
            <w:i/>
            <w:iCs/>
            <w:rPrChange w:id="203" w:author="Eva Heinz" w:date="2024-07-30T13:42:00Z" w16du:dateUtc="2024-07-30T12:42:00Z">
              <w:rPr/>
            </w:rPrChange>
          </w:rPr>
          <w:t>dfrA</w:t>
        </w:r>
      </w:ins>
      <w:proofErr w:type="spellEnd"/>
      <w:ins w:id="204" w:author="Eva Heinz" w:date="2024-07-30T13:42:00Z" w16du:dateUtc="2024-07-30T12:42:00Z">
        <w:r w:rsidR="00763C5E">
          <w:rPr>
            <w:i/>
            <w:iCs/>
          </w:rPr>
          <w:t xml:space="preserve">, </w:t>
        </w:r>
      </w:ins>
      <w:ins w:id="205" w:author="Eva Heinz" w:date="2024-07-30T13:41:00Z" w16du:dateUtc="2024-07-30T12:41:00Z">
        <w:r w:rsidR="00763C5E" w:rsidRPr="00763C5E">
          <w:rPr>
            <w:i/>
            <w:iCs/>
            <w:rPrChange w:id="206" w:author="Eva Heinz" w:date="2024-07-30T13:42:00Z" w16du:dateUtc="2024-07-30T12:42:00Z">
              <w:rPr/>
            </w:rPrChange>
          </w:rPr>
          <w:t>sul1</w:t>
        </w:r>
        <w:r w:rsidR="00763C5E" w:rsidRPr="00763C5E">
          <w:t>/</w:t>
        </w:r>
        <w:r w:rsidR="00763C5E" w:rsidRPr="00763C5E">
          <w:rPr>
            <w:i/>
            <w:iCs/>
            <w:rPrChange w:id="207" w:author="Eva Heinz" w:date="2024-07-30T13:42:00Z" w16du:dateUtc="2024-07-30T12:42:00Z">
              <w:rPr/>
            </w:rPrChange>
          </w:rPr>
          <w:t>sul2</w:t>
        </w:r>
        <w:r w:rsidR="00763C5E" w:rsidRPr="00763C5E">
          <w:t>), and streptomycin (</w:t>
        </w:r>
        <w:proofErr w:type="spellStart"/>
        <w:r w:rsidR="00763C5E" w:rsidRPr="00763C5E">
          <w:rPr>
            <w:i/>
            <w:iCs/>
            <w:rPrChange w:id="208" w:author="Eva Heinz" w:date="2024-07-30T13:42:00Z" w16du:dateUtc="2024-07-30T12:42:00Z">
              <w:rPr/>
            </w:rPrChange>
          </w:rPr>
          <w:t>strAB</w:t>
        </w:r>
        <w:proofErr w:type="spellEnd"/>
        <w:r w:rsidR="00763C5E" w:rsidRPr="00763C5E">
          <w:t>)</w:t>
        </w:r>
      </w:ins>
      <w:ins w:id="209" w:author="Eva Heinz" w:date="2024-07-30T13:43:00Z" w16du:dateUtc="2024-07-30T12:43:00Z">
        <w:r w:rsidR="00763C5E">
          <w:t xml:space="preserve"> as well as tetracycline (</w:t>
        </w:r>
        <w:proofErr w:type="spellStart"/>
        <w:r w:rsidR="00763C5E" w:rsidRPr="00763C5E">
          <w:rPr>
            <w:i/>
            <w:iCs/>
            <w:rPrChange w:id="210" w:author="Eva Heinz" w:date="2024-07-30T13:43:00Z" w16du:dateUtc="2024-07-30T12:43:00Z">
              <w:rPr/>
            </w:rPrChange>
          </w:rPr>
          <w:t>tet</w:t>
        </w:r>
      </w:ins>
      <w:ins w:id="211" w:author="Eva Heinz" w:date="2024-07-31T17:09:00Z" w16du:dateUtc="2024-07-31T16:09:00Z">
        <w:r w:rsidR="001B7558">
          <w:rPr>
            <w:i/>
            <w:iCs/>
          </w:rPr>
          <w:t>A</w:t>
        </w:r>
      </w:ins>
      <w:proofErr w:type="spellEnd"/>
      <w:ins w:id="212" w:author="Eva Heinz" w:date="2024-07-30T13:43:00Z" w16du:dateUtc="2024-07-30T12:43:00Z">
        <w:r w:rsidR="00763C5E">
          <w:t>) and</w:t>
        </w:r>
      </w:ins>
      <w:ins w:id="213" w:author="Eva Heinz" w:date="2024-07-30T13:41:00Z" w16du:dateUtc="2024-07-30T12:41:00Z">
        <w:r w:rsidR="00763C5E">
          <w:t xml:space="preserve"> </w:t>
        </w:r>
      </w:ins>
      <w:ins w:id="214" w:author="Eva Heinz" w:date="2024-07-30T13:27:00Z" w16du:dateUtc="2024-07-30T12:27:00Z">
        <w:r>
          <w:t xml:space="preserve">can be </w:t>
        </w:r>
      </w:ins>
      <w:ins w:id="215" w:author="Eva Heinz" w:date="2024-07-30T13:42:00Z" w16du:dateUtc="2024-07-30T12:42:00Z">
        <w:r w:rsidR="00763C5E">
          <w:t>located</w:t>
        </w:r>
      </w:ins>
      <w:r>
        <w:t xml:space="preserve"> either on plasmids or on </w:t>
      </w:r>
      <w:del w:id="216" w:author="Eva Heinz" w:date="2024-07-30T13:28:00Z" w16du:dateUtc="2024-07-30T12:28:00Z">
        <w:r w:rsidDel="00560A45">
          <w:delText xml:space="preserve">any </w:delText>
        </w:r>
      </w:del>
      <w:ins w:id="217" w:author="Eva Heinz" w:date="2024-07-30T13:28:00Z" w16du:dateUtc="2024-07-30T12:28:00Z">
        <w:r>
          <w:t xml:space="preserve">one </w:t>
        </w:r>
      </w:ins>
      <w:r>
        <w:t>of the three chromosomal sites through the integration of a Tn2670 like element</w:t>
      </w:r>
      <w:r w:rsidR="00E65121">
        <w:t xml:space="preserve"> </w:t>
      </w:r>
      <w:r w:rsidR="002D7895">
        <w:fldChar w:fldCharType="begin">
          <w:fldData xml:space="preserve">PEVuZE5vdGU+PENpdGU+PEF1dGhvcj5GZWFzZXk8L0F1dGhvcj48WWVhcj4yMDE1PC9ZZWFyPjxS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</w:fldData>
        </w:fldChar>
      </w:r>
      <w:r w:rsidR="00F631DE">
        <w:instrText xml:space="preserve"> ADDIN EN.CITE </w:instrText>
      </w:r>
      <w:r w:rsidR="00F631DE">
        <w:fldChar w:fldCharType="begin">
          <w:fldData xml:space="preserve">PEVuZE5vdGU+PENpdGU+PEF1dGhvcj5GZWFzZXk8L0F1dGhvcj48WWVhcj4yMDE1PC9ZZWFyPjxS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</w:fldData>
        </w:fldChar>
      </w:r>
      <w:r w:rsidR="00F631DE">
        <w:instrText xml:space="preserve"> ADDIN EN.CITE.DATA </w:instrText>
      </w:r>
      <w:r w:rsidR="00F631DE">
        <w:fldChar w:fldCharType="end"/>
      </w:r>
      <w:r w:rsidR="002D7895">
        <w:fldChar w:fldCharType="separate"/>
      </w:r>
      <w:r w:rsidR="00F631DE">
        <w:rPr>
          <w:noProof/>
        </w:rPr>
        <w:t>(3, 6-8)</w:t>
      </w:r>
      <w:r w:rsidR="002D7895">
        <w:fldChar w:fldCharType="end"/>
      </w:r>
      <w:ins w:id="218" w:author="Eva Heinz" w:date="2024-07-30T13:28:00Z" w16du:dateUtc="2024-07-30T12:28:00Z">
        <w:r>
          <w:t>, and there is variability of this across the lineage</w:t>
        </w:r>
      </w:ins>
      <w:r>
        <w:t xml:space="preserve">. Previous studies with Malawian isolates have shown the presence of AMR genes in the </w:t>
      </w:r>
      <w:del w:id="219" w:author="Eva Heinz" w:date="2024-07-30T13:28:00Z" w16du:dateUtc="2024-07-30T12:28:00Z">
        <w:r w:rsidDel="00560A45">
          <w:delText xml:space="preserve">H58 </w:delText>
        </w:r>
      </w:del>
      <w:ins w:id="220" w:author="Eva Heinz" w:date="2024-07-30T13:28:00Z" w16du:dateUtc="2024-07-30T12:28:00Z">
        <w:r>
          <w:t>4.3.1 h</w:t>
        </w:r>
      </w:ins>
      <w:del w:id="221" w:author="Eva Heinz" w:date="2024-07-30T13:28:00Z" w16du:dateUtc="2024-07-30T12:28:00Z">
        <w:r w:rsidDel="00560A45">
          <w:delText>H</w:delText>
        </w:r>
      </w:del>
      <w:r>
        <w:t>aplotype through chromosomal integration</w:t>
      </w:r>
      <w:r w:rsidR="00004BF2">
        <w:t xml:space="preserve"> </w:t>
      </w:r>
      <w:r w:rsidR="00004BF2">
        <w:fldChar w:fldCharType="begin">
          <w:fldData xml:space="preserve">PEVuZE5vdGU+PENpdGU+PEF1dGhvcj5GZWFzZXk8L0F1dGhvcj48WWVhcj4yMDE1PC9ZZWFyPjxS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=
</w:fldData>
        </w:fldChar>
      </w:r>
      <w:r w:rsidR="00F631DE">
        <w:instrText xml:space="preserve"> ADDIN EN.CITE </w:instrText>
      </w:r>
      <w:r w:rsidR="00F631DE">
        <w:fldChar w:fldCharType="begin">
          <w:fldData xml:space="preserve">PEVuZE5vdGU+PENpdGU+PEF1dGhvcj5GZWFzZXk8L0F1dGhvcj48WWVhcj4yMDE1PC9ZZWFyPjxS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=
</w:fldData>
        </w:fldChar>
      </w:r>
      <w:r w:rsidR="00F631DE">
        <w:instrText xml:space="preserve"> ADDIN EN.CITE.DATA </w:instrText>
      </w:r>
      <w:r w:rsidR="00F631DE">
        <w:fldChar w:fldCharType="end"/>
      </w:r>
      <w:r w:rsidR="00004BF2">
        <w:fldChar w:fldCharType="separate"/>
      </w:r>
      <w:r w:rsidR="00F631DE">
        <w:rPr>
          <w:noProof/>
        </w:rPr>
        <w:t>(7, 9)</w:t>
      </w:r>
      <w:r w:rsidR="00004BF2">
        <w:fldChar w:fldCharType="end"/>
      </w:r>
      <w:ins w:id="222" w:author="Eva Heinz" w:date="2024-07-30T13:44:00Z" w16du:dateUtc="2024-07-30T12:44:00Z">
        <w:r w:rsidR="00763C5E">
          <w:t xml:space="preserve"> and a clonal, locally spreading lineage</w:t>
        </w:r>
      </w:ins>
      <w:r>
        <w:t>.</w:t>
      </w:r>
      <w:ins w:id="223" w:author="Eva Heinz" w:date="2024-07-31T17:11:00Z" w16du:dateUtc="2024-07-31T16:11:00Z">
        <w:r w:rsidR="006B4BE8">
          <w:t xml:space="preserve"> The IncHI1 plasmid is known to have substantial variability and is </w:t>
        </w:r>
      </w:ins>
      <w:ins w:id="224" w:author="Eva Heinz" w:date="2024-07-31T17:12:00Z" w16du:dateUtc="2024-07-31T16:12:00Z">
        <w:r w:rsidR="006B4BE8">
          <w:t>hypothesized</w:t>
        </w:r>
      </w:ins>
      <w:ins w:id="225" w:author="Eva Heinz" w:date="2024-07-31T17:11:00Z" w16du:dateUtc="2024-07-31T16:11:00Z">
        <w:r w:rsidR="006B4BE8">
          <w:t xml:space="preserve"> to have acquired several resistance gene cassettes through </w:t>
        </w:r>
      </w:ins>
      <w:proofErr w:type="gramStart"/>
      <w:ins w:id="226" w:author="Eva Heinz" w:date="2024-07-31T17:12:00Z" w16du:dateUtc="2024-07-31T16:12:00Z">
        <w:r w:rsidR="006B4BE8">
          <w:t>step-wise</w:t>
        </w:r>
        <w:proofErr w:type="gramEnd"/>
        <w:r w:rsidR="006B4BE8">
          <w:t xml:space="preserve"> insertions in an insertion hot-spot</w:t>
        </w:r>
      </w:ins>
      <w:ins w:id="227" w:author="Allan Zuza" w:date="2024-08-11T19:05:00Z" w16du:dateUtc="2024-08-11T17:05:00Z">
        <w:r w:rsidR="00F631DE">
          <w:t xml:space="preserve"> </w:t>
        </w:r>
      </w:ins>
      <w:r w:rsidR="00F631DE">
        <w:fldChar w:fldCharType="begin">
          <w:fldData xml:space="preserve">PEVuZE5vdGU+PENpdGU+PEF1dGhvcj5QaGFuPC9BdXRob3I+PFllYXI+MjAwOTwvWWVhcj48UmVj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</w:fldData>
        </w:fldChar>
      </w:r>
      <w:r w:rsidR="00F631DE">
        <w:instrText xml:space="preserve"> ADDIN EN.CITE </w:instrText>
      </w:r>
      <w:r w:rsidR="00F631DE">
        <w:fldChar w:fldCharType="begin">
          <w:fldData xml:space="preserve">PEVuZE5vdGU+PENpdGU+PEF1dGhvcj5QaGFuPC9BdXRob3I+PFllYXI+MjAwOTwvWWVhcj48UmVj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</w:fldData>
        </w:fldChar>
      </w:r>
      <w:r w:rsidR="00F631DE">
        <w:instrText xml:space="preserve"> ADDIN EN.CITE.DATA </w:instrText>
      </w:r>
      <w:r w:rsidR="00F631DE">
        <w:fldChar w:fldCharType="end"/>
      </w:r>
      <w:r w:rsidR="00F631DE">
        <w:fldChar w:fldCharType="separate"/>
      </w:r>
      <w:r w:rsidR="00F631DE">
        <w:rPr>
          <w:noProof/>
        </w:rPr>
        <w:t>(10, 11)</w:t>
      </w:r>
      <w:r w:rsidR="00F631DE">
        <w:fldChar w:fldCharType="end"/>
      </w:r>
      <w:ins w:id="228" w:author="Eva Heinz" w:date="2024-07-31T17:12:00Z" w16du:dateUtc="2024-07-31T16:12:00Z">
        <w:del w:id="229" w:author="Allan Zuza" w:date="2024-08-11T19:06:00Z" w16du:dateUtc="2024-08-11T17:06:00Z">
          <w:r w:rsidR="006B4BE8" w:rsidDel="00F631DE">
            <w:delText xml:space="preserve"> </w:delText>
          </w:r>
        </w:del>
      </w:ins>
      <w:ins w:id="230" w:author="Allan Zuza" w:date="2024-08-11T19:06:00Z" w16du:dateUtc="2024-08-11T17:06:00Z">
        <w:r w:rsidR="00F631DE">
          <w:t xml:space="preserve">. </w:t>
        </w:r>
      </w:ins>
      <w:ins w:id="231" w:author="Eva Heinz" w:date="2024-07-31T17:12:00Z" w16du:dateUtc="2024-07-31T16:12:00Z">
        <w:del w:id="232" w:author="Allan Zuza" w:date="2024-08-11T19:06:00Z" w16du:dateUtc="2024-08-11T17:06:00Z">
          <w:r w:rsidR="006B4BE8" w:rsidDel="00F631DE">
            <w:delText xml:space="preserve">(cite Phan 2009 AAC, Parkhill 2001 Nature). </w:delText>
          </w:r>
        </w:del>
      </w:ins>
      <w:ins w:id="233" w:author="Eva Heinz" w:date="2024-07-31T17:13:00Z" w16du:dateUtc="2024-07-31T16:13:00Z">
        <w:r w:rsidR="006B4BE8">
          <w:t>Most 4.3.1 isolates in recent large-scale sequencing</w:t>
        </w:r>
      </w:ins>
      <w:ins w:id="234" w:author="Eva Heinz" w:date="2024-07-31T17:14:00Z" w16du:dateUtc="2024-07-31T16:14:00Z">
        <w:r w:rsidR="006B4BE8">
          <w:t xml:space="preserve"> </w:t>
        </w:r>
      </w:ins>
      <w:ins w:id="235" w:author="Eva Heinz" w:date="2024-07-31T17:13:00Z" w16du:dateUtc="2024-07-31T16:13:00Z">
        <w:r w:rsidR="006B4BE8">
          <w:t xml:space="preserve">studies encoding for an IncHI1 plasmid </w:t>
        </w:r>
      </w:ins>
      <w:ins w:id="236" w:author="Eva Heinz" w:date="2024-07-31T17:14:00Z" w16du:dateUtc="2024-07-31T16:14:00Z">
        <w:r w:rsidR="006B4BE8">
          <w:t>include the core set of resistance genes as described above, which would support the hypothesis that antimicrobial pressure selects for the most resistant lineages which outcompete ones encoding for IncHI1 plasmids encoding for fewer resistances</w:t>
        </w:r>
      </w:ins>
      <w:ins w:id="237" w:author="Allan Zuza" w:date="2024-08-11T19:07:00Z" w16du:dateUtc="2024-08-11T17:07:00Z">
        <w:r w:rsidR="00F631DE">
          <w:t xml:space="preserve"> </w:t>
        </w:r>
      </w:ins>
      <w:r w:rsidR="00F631DE">
        <w:fldChar w:fldCharType="begin">
          <w:fldData xml:space="preserve">PEVuZE5vdGU+PENpdGU+PEF1dGhvcj5QaGFuPC9BdXRob3I+PFllYXI+MjAwOTwvWWVhcj48UmVj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</w:fldData>
        </w:fldChar>
      </w:r>
      <w:r w:rsidR="00F631DE">
        <w:instrText xml:space="preserve"> ADDIN EN.CITE </w:instrText>
      </w:r>
      <w:r w:rsidR="00F631DE">
        <w:fldChar w:fldCharType="begin">
          <w:fldData xml:space="preserve">PEVuZE5vdGU+PENpdGU+PEF1dGhvcj5QaGFuPC9BdXRob3I+PFllYXI+MjAwOTwvWWVhcj48UmVj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</w:fldData>
        </w:fldChar>
      </w:r>
      <w:r w:rsidR="00F631DE">
        <w:instrText xml:space="preserve"> ADDIN EN.CITE.DATA </w:instrText>
      </w:r>
      <w:r w:rsidR="00F631DE">
        <w:fldChar w:fldCharType="end"/>
      </w:r>
      <w:r w:rsidR="00F631DE">
        <w:fldChar w:fldCharType="separate"/>
      </w:r>
      <w:r w:rsidR="00F631DE">
        <w:rPr>
          <w:noProof/>
        </w:rPr>
        <w:t>(3, 10)</w:t>
      </w:r>
      <w:r w:rsidR="00F631DE">
        <w:fldChar w:fldCharType="end"/>
      </w:r>
      <w:ins w:id="238" w:author="Eva Heinz" w:date="2024-07-31T17:14:00Z" w16du:dateUtc="2024-07-31T16:14:00Z">
        <w:del w:id="239" w:author="Allan Zuza" w:date="2024-08-11T19:08:00Z" w16du:dateUtc="2024-08-11T17:08:00Z">
          <w:r w:rsidR="006B4BE8" w:rsidDel="00F631DE">
            <w:delText xml:space="preserve"> (</w:delText>
          </w:r>
        </w:del>
        <w:del w:id="240" w:author="Allan Zuza" w:date="2024-08-11T19:07:00Z" w16du:dateUtc="2024-08-11T17:07:00Z">
          <w:r w:rsidR="006B4BE8" w:rsidDel="00F631DE">
            <w:delText xml:space="preserve">Phan 2009 </w:delText>
          </w:r>
        </w:del>
      </w:ins>
      <w:ins w:id="241" w:author="Eva Heinz" w:date="2024-07-31T17:15:00Z" w16du:dateUtc="2024-07-31T16:15:00Z">
        <w:del w:id="242" w:author="Allan Zuza" w:date="2024-08-11T19:07:00Z" w16du:dateUtc="2024-08-11T17:07:00Z">
          <w:r w:rsidR="006B4BE8" w:rsidDel="00F631DE">
            <w:delText xml:space="preserve">AAC, Park 2018 </w:delText>
          </w:r>
        </w:del>
        <w:del w:id="243" w:author="Allan Zuza" w:date="2024-08-11T19:08:00Z" w16du:dateUtc="2024-08-11T17:08:00Z">
          <w:r w:rsidR="006B4BE8" w:rsidDel="00F631DE">
            <w:delText>NatComms)</w:delText>
          </w:r>
        </w:del>
        <w:r w:rsidR="006B4BE8">
          <w:t>.</w:t>
        </w:r>
      </w:ins>
    </w:p>
    <w:p w14:paraId="00000023" w14:textId="77777777" w:rsidR="00492EE6" w:rsidRDefault="00492EE6">
      <w:pPr>
        <w:jc w:val="both"/>
        <w:rPr>
          <w:ins w:id="244" w:author="Eva Heinz" w:date="2024-07-30T13:31:00Z" w16du:dateUtc="2024-07-30T12:31:00Z"/>
        </w:rPr>
      </w:pPr>
    </w:p>
    <w:p w14:paraId="6C43CEC6" w14:textId="3296C41A" w:rsidR="00560A45" w:rsidDel="00560A45" w:rsidRDefault="00560A45">
      <w:pPr>
        <w:jc w:val="both"/>
        <w:rPr>
          <w:del w:id="245" w:author="Eva Heinz" w:date="2024-07-30T13:31:00Z" w16du:dateUtc="2024-07-30T12:31:00Z"/>
        </w:rPr>
      </w:pPr>
    </w:p>
    <w:p w14:paraId="00000024" w14:textId="07119162" w:rsidR="00492EE6" w:rsidRDefault="00000000">
      <w:pPr>
        <w:jc w:val="both"/>
      </w:pPr>
      <w:r>
        <w:t xml:space="preserve">In </w:t>
      </w:r>
      <w:del w:id="246" w:author="Eva Heinz" w:date="2024-07-30T13:28:00Z" w16du:dateUtc="2024-07-30T12:28:00Z">
        <w:r w:rsidDel="00560A45">
          <w:delText xml:space="preserve">our </w:delText>
        </w:r>
      </w:del>
      <w:ins w:id="247" w:author="Eva Heinz" w:date="2024-07-30T13:28:00Z" w16du:dateUtc="2024-07-30T12:28:00Z">
        <w:r w:rsidR="00560A45">
          <w:t xml:space="preserve">a recent </w:t>
        </w:r>
      </w:ins>
      <w:r>
        <w:t>study</w:t>
      </w:r>
      <w:ins w:id="248" w:author="Eva Heinz" w:date="2024-07-30T13:44:00Z" w16du:dateUtc="2024-07-30T12:44:00Z">
        <w:r w:rsidR="00763C5E">
          <w:t xml:space="preserve"> </w:t>
        </w:r>
      </w:ins>
      <w:del w:id="249" w:author="Eva Heinz" w:date="2024-07-30T13:44:00Z" w16du:dateUtc="2024-07-30T12:44:00Z">
        <w:r w:rsidDel="00763C5E">
          <w:delText>, Gauld et al, 2022,</w:delText>
        </w:r>
      </w:del>
      <w:del w:id="250" w:author="Eva Heinz" w:date="2024-07-30T13:28:00Z" w16du:dateUtc="2024-07-30T12:28:00Z">
        <w:r w:rsidDel="00560A45">
          <w:delText xml:space="preserve"> </w:delText>
        </w:r>
      </w:del>
      <w:del w:id="251" w:author="Eva Heinz" w:date="2024-07-30T13:44:00Z" w16du:dateUtc="2024-07-30T12:44:00Z">
        <w:r w:rsidDel="00763C5E">
          <w:delText xml:space="preserve"> </w:delText>
        </w:r>
      </w:del>
      <w:del w:id="252" w:author="Eva Heinz" w:date="2024-07-30T13:29:00Z" w16du:dateUtc="2024-07-30T12:29:00Z">
        <w:r w:rsidDel="00560A45">
          <w:delText xml:space="preserve">we isolated 256 </w:delText>
        </w:r>
        <w:r w:rsidRPr="00BE2369" w:rsidDel="00560A45">
          <w:rPr>
            <w:i/>
            <w:iCs/>
          </w:rPr>
          <w:delText>Salmonella</w:delText>
        </w:r>
        <w:r w:rsidDel="00560A45">
          <w:delText xml:space="preserve"> Typhi isolates, all of which belonged to the H58 haplotype</w:delText>
        </w:r>
        <w:r w:rsidR="00BE2369" w:rsidDel="00560A45">
          <w:delText xml:space="preserve"> </w:delText>
        </w:r>
        <w:r w:rsidR="00BE2369" w:rsidDel="00560A45">
          <w:fldChar w:fldCharType="begin"/>
        </w:r>
        <w:r w:rsidR="00BE2369" w:rsidDel="00560A45">
          <w:delInstrText xml:space="preserve"> ADDIN EN.CITE &lt;EndNote&gt;&lt;Cite&gt;&lt;Author&gt;Gauld&lt;/Author&gt;&lt;Year&gt;2022&lt;/Year&gt;&lt;RecNum&gt;166&lt;/RecNum&gt;&lt;DisplayText&gt;(7)&lt;/DisplayText&gt;&lt;record&gt;&lt;rec-number&gt;166&lt;/rec-number&gt;&lt;foreign-keys&gt;&lt;key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delInstrText>
        </w:r>
        <w:r w:rsidR="00BE2369" w:rsidDel="00560A45">
          <w:fldChar w:fldCharType="separate"/>
        </w:r>
        <w:r w:rsidR="00BE2369" w:rsidDel="00560A45">
          <w:rPr>
            <w:noProof/>
          </w:rPr>
          <w:delText>(7)</w:delText>
        </w:r>
        <w:r w:rsidR="00BE2369" w:rsidDel="00560A45">
          <w:fldChar w:fldCharType="end"/>
        </w:r>
        <w:r w:rsidDel="00560A45">
          <w:delText xml:space="preserve">. All </w:delText>
        </w:r>
      </w:del>
      <w:ins w:id="253" w:author="Nicholas Feasey" w:date="2024-07-18T18:30:00Z" w16du:dateUtc="2024-07-18T17:30:00Z">
        <w:del w:id="254" w:author="Eva Heinz" w:date="2024-07-30T13:29:00Z" w16du:dateUtc="2024-07-30T12:29:00Z">
          <w:r w:rsidR="00467FD7" w:rsidDel="00560A45">
            <w:delText>except</w:delText>
          </w:r>
        </w:del>
      </w:ins>
      <w:ins w:id="255" w:author="Eva Heinz" w:date="2024-07-30T13:29:00Z" w16du:dateUtc="2024-07-30T12:29:00Z">
        <w:r w:rsidR="00560A45">
          <w:t>we noted</w:t>
        </w:r>
      </w:ins>
      <w:ins w:id="256" w:author="Nicholas Feasey" w:date="2024-07-18T18:30:00Z" w16du:dateUtc="2024-07-18T17:30:00Z">
        <w:r w:rsidR="00467FD7">
          <w:t xml:space="preserve"> three </w:t>
        </w:r>
      </w:ins>
      <w:del w:id="257" w:author="Nicholas Feasey" w:date="2024-07-18T18:30:00Z" w16du:dateUtc="2024-07-18T17:30:00Z">
        <w:r w:rsidDel="00467FD7">
          <w:delText xml:space="preserve">these </w:delText>
        </w:r>
      </w:del>
      <w:r>
        <w:t xml:space="preserve">isolates </w:t>
      </w:r>
      <w:del w:id="258" w:author="Eva Heinz" w:date="2024-07-31T17:10:00Z" w16du:dateUtc="2024-07-31T16:10:00Z">
        <w:r w:rsidDel="001B7558">
          <w:delText>did not have plasmids</w:delText>
        </w:r>
      </w:del>
      <w:ins w:id="259" w:author="Eva Heinz" w:date="2024-07-31T17:10:00Z" w16du:dateUtc="2024-07-31T16:10:00Z">
        <w:r w:rsidR="001B7558">
          <w:t>with unusual resistance profiles</w:t>
        </w:r>
      </w:ins>
      <w:ins w:id="260" w:author="Nicholas Feasey" w:date="2024-07-18T18:30:00Z" w16du:dateUtc="2024-07-18T17:30:00Z">
        <w:r w:rsidR="00467FD7">
          <w:t>; these</w:t>
        </w:r>
      </w:ins>
      <w:del w:id="261" w:author="Nicholas Feasey" w:date="2024-07-18T18:30:00Z" w16du:dateUtc="2024-07-18T17:30:00Z">
        <w:r w:rsidDel="00467FD7">
          <w:delText xml:space="preserve"> except</w:delText>
        </w:r>
      </w:del>
      <w:r>
        <w:t xml:space="preserve"> three </w:t>
      </w:r>
      <w:del w:id="262" w:author="Eva Heinz" w:date="2024-07-31T17:10:00Z" w16du:dateUtc="2024-07-31T16:10:00Z">
        <w:r w:rsidDel="001B7558">
          <w:delText xml:space="preserve">which </w:delText>
        </w:r>
      </w:del>
      <w:ins w:id="263" w:author="Eva Heinz" w:date="2024-07-31T17:10:00Z" w16du:dateUtc="2024-07-31T16:10:00Z">
        <w:r w:rsidR="001B7558">
          <w:t xml:space="preserve">were furthermore predicted to </w:t>
        </w:r>
      </w:ins>
      <w:r>
        <w:t>carr</w:t>
      </w:r>
      <w:r w:rsidR="00BE2369">
        <w:t>y</w:t>
      </w:r>
      <w:r>
        <w:t xml:space="preserve"> IncHI1 plasmids</w:t>
      </w:r>
      <w:ins w:id="264" w:author="Eva Heinz" w:date="2024-07-31T17:10:00Z" w16du:dateUtc="2024-07-31T16:10:00Z">
        <w:r w:rsidR="001B7558">
          <w:t xml:space="preserve"> which is unusual in the Malawi context</w:t>
        </w:r>
      </w:ins>
      <w:r>
        <w:t xml:space="preserve"> </w:t>
      </w:r>
      <w:del w:id="265" w:author="Eva Heinz" w:date="2024-07-31T17:10:00Z" w16du:dateUtc="2024-07-31T16:10:00Z">
        <w:r w:rsidDel="001B7558">
          <w:delText>in their genomes</w:delText>
        </w:r>
        <w:r w:rsidR="00BE2369" w:rsidDel="001B7558">
          <w:delText xml:space="preserve"> </w:delText>
        </w:r>
      </w:del>
      <w:r w:rsidR="00BE2369">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BE2369">
        <w:fldChar w:fldCharType="separate"/>
      </w:r>
      <w:r w:rsidR="00F631DE">
        <w:rPr>
          <w:noProof/>
        </w:rPr>
        <w:t>(9)</w:t>
      </w:r>
      <w:r w:rsidR="00BE2369">
        <w:fldChar w:fldCharType="end"/>
      </w:r>
      <w:r>
        <w:t xml:space="preserve">. </w:t>
      </w:r>
      <w:del w:id="266" w:author="Eva Heinz" w:date="2024-07-31T17:10:00Z" w16du:dateUtc="2024-07-31T16:10:00Z">
        <w:r w:rsidDel="001B7558">
          <w:delText xml:space="preserve">The isolates with the plasmids also had a different resistance profile compared to the rest of the isolates from this study. </w:delText>
        </w:r>
      </w:del>
      <w:r>
        <w:t>We aimed to resolve the structure of these</w:t>
      </w:r>
      <w:ins w:id="267" w:author="Eva Heinz" w:date="2024-07-30T13:44:00Z" w16du:dateUtc="2024-07-30T12:44:00Z">
        <w:del w:id="268" w:author="Nicholas Feasey" w:date="2024-08-08T16:34:00Z" w16du:dateUtc="2024-08-08T15:34:00Z">
          <w:r w:rsidR="00763C5E" w:rsidDel="00CD3D80">
            <w:delText>,</w:delText>
          </w:r>
        </w:del>
      </w:ins>
      <w:ins w:id="269" w:author="Eva Heinz" w:date="2024-07-30T13:30:00Z" w16du:dateUtc="2024-07-30T12:30:00Z">
        <w:r w:rsidR="00560A45">
          <w:t xml:space="preserve"> </w:t>
        </w:r>
        <w:del w:id="270" w:author="Nicholas Feasey" w:date="2024-08-08T16:34:00Z" w16du:dateUtc="2024-08-08T15:34:00Z">
          <w:r w:rsidR="00560A45" w:rsidDel="00CD3D80">
            <w:delText>for our setting unusual</w:delText>
          </w:r>
        </w:del>
      </w:ins>
      <w:ins w:id="271" w:author="Eva Heinz" w:date="2024-07-30T13:45:00Z" w16du:dateUtc="2024-07-30T12:45:00Z">
        <w:del w:id="272" w:author="Nicholas Feasey" w:date="2024-08-08T16:34:00Z" w16du:dateUtc="2024-08-08T15:34:00Z">
          <w:r w:rsidR="00763C5E" w:rsidDel="00CD3D80">
            <w:delText>,</w:delText>
          </w:r>
        </w:del>
      </w:ins>
      <w:del w:id="273" w:author="Nicholas Feasey" w:date="2024-08-08T16:34:00Z" w16du:dateUtc="2024-08-08T15:34:00Z">
        <w:r w:rsidDel="00CD3D80">
          <w:delText xml:space="preserve"> </w:delText>
        </w:r>
      </w:del>
      <w:ins w:id="274" w:author="Eva Heinz" w:date="2024-07-30T13:30:00Z" w16du:dateUtc="2024-07-30T12:30:00Z">
        <w:r w:rsidR="00560A45">
          <w:t>I</w:t>
        </w:r>
      </w:ins>
      <w:del w:id="275" w:author="Eva Heinz" w:date="2024-07-30T13:30:00Z" w16du:dateUtc="2024-07-30T12:30:00Z">
        <w:r w:rsidDel="00560A45">
          <w:delText>i</w:delText>
        </w:r>
      </w:del>
      <w:r>
        <w:t>ncHI1 plasmids by performing long-read sequencing</w:t>
      </w:r>
      <w:ins w:id="276" w:author="Eva Heinz" w:date="2024-07-30T13:30:00Z" w16du:dateUtc="2024-07-30T12:30:00Z">
        <w:del w:id="277" w:author="Allan Zuza" w:date="2024-08-11T19:08:00Z" w16du:dateUtc="2024-08-11T17:08:00Z">
          <w:r w:rsidR="00560A45" w:rsidDel="00F631DE">
            <w:delText>,</w:delText>
          </w:r>
        </w:del>
        <w:r w:rsidR="00560A45">
          <w:t xml:space="preserve"> and establish whether these were likely imported cases or whether </w:t>
        </w:r>
      </w:ins>
      <w:ins w:id="278" w:author="Eva Heinz" w:date="2024-07-30T13:31:00Z" w16du:dateUtc="2024-07-30T12:31:00Z">
        <w:r w:rsidR="00560A45">
          <w:t xml:space="preserve">a </w:t>
        </w:r>
      </w:ins>
      <w:ins w:id="279" w:author="Eva Heinz" w:date="2024-07-30T13:30:00Z" w16du:dateUtc="2024-07-30T12:30:00Z">
        <w:r w:rsidR="00560A45">
          <w:t xml:space="preserve">part of </w:t>
        </w:r>
      </w:ins>
      <w:ins w:id="280" w:author="Eva Heinz" w:date="2024-07-30T13:31:00Z" w16du:dateUtc="2024-07-30T12:31:00Z">
        <w:r w:rsidR="00560A45">
          <w:t>the lineage spreading in Blantyre carried the IncHI1 plasmid.</w:t>
        </w:r>
      </w:ins>
      <w:ins w:id="281" w:author="Eva Heinz" w:date="2024-07-30T13:45:00Z" w16du:dateUtc="2024-07-30T12:45:00Z">
        <w:r w:rsidR="00763C5E">
          <w:t xml:space="preserve"> We report a detailed description of the genome and plasmid structure of four isolates, including two with unusual resistance profiles detected and two as comparisons for the insertion site, as well as comparison</w:t>
        </w:r>
      </w:ins>
      <w:ins w:id="282" w:author="Eva Heinz" w:date="2024-07-30T13:46:00Z" w16du:dateUtc="2024-07-30T12:46:00Z">
        <w:r w:rsidR="00763C5E">
          <w:t xml:space="preserve">s of the plasmids with reference sequences for the </w:t>
        </w:r>
        <w:r w:rsidR="00763C5E" w:rsidRPr="006B4BE8">
          <w:rPr>
            <w:i/>
            <w:iCs/>
            <w:rPrChange w:id="283" w:author="Eva Heinz" w:date="2024-07-31T17:15:00Z" w16du:dateUtc="2024-07-31T16:15:00Z">
              <w:rPr/>
            </w:rPrChange>
          </w:rPr>
          <w:t>S</w:t>
        </w:r>
        <w:r w:rsidR="00763C5E">
          <w:t>. Typhi IncHI1 plasmid</w:t>
        </w:r>
      </w:ins>
      <w:ins w:id="284" w:author="Eva Heinz" w:date="2024-07-31T17:16:00Z" w16du:dateUtc="2024-07-31T16:16:00Z">
        <w:r w:rsidR="006B4BE8">
          <w:t xml:space="preserve"> commonly found in 4.3.1</w:t>
        </w:r>
      </w:ins>
      <w:ins w:id="285" w:author="Eva Heinz" w:date="2024-07-30T13:46:00Z" w16du:dateUtc="2024-07-30T12:46:00Z">
        <w:r w:rsidR="00763C5E">
          <w:t xml:space="preserve">. </w:t>
        </w:r>
        <w:commentRangeStart w:id="286"/>
        <w:r w:rsidR="00763C5E">
          <w:t xml:space="preserve">These data will be a valuable resource for researchers working on comparative genome analyses of </w:t>
        </w:r>
        <w:r w:rsidR="00763C5E" w:rsidRPr="00E879D1">
          <w:rPr>
            <w:i/>
            <w:iCs/>
            <w:rPrChange w:id="287" w:author="Eva Heinz" w:date="2024-07-30T13:47:00Z" w16du:dateUtc="2024-07-30T12:47:00Z">
              <w:rPr/>
            </w:rPrChange>
          </w:rPr>
          <w:t>S</w:t>
        </w:r>
        <w:r w:rsidR="00763C5E">
          <w:t xml:space="preserve">. Typhi, </w:t>
        </w:r>
        <w:proofErr w:type="gramStart"/>
        <w:r w:rsidR="00763C5E">
          <w:t>in particular in</w:t>
        </w:r>
        <w:proofErr w:type="gramEnd"/>
        <w:r w:rsidR="00763C5E">
          <w:t xml:space="preserve"> southern Africa, and </w:t>
        </w:r>
      </w:ins>
      <w:ins w:id="288" w:author="Eva Heinz" w:date="2024-07-30T13:47:00Z" w16du:dateUtc="2024-07-30T12:47:00Z">
        <w:r w:rsidR="00763C5E">
          <w:t>to improve our</w:t>
        </w:r>
      </w:ins>
      <w:ins w:id="289" w:author="Eva Heinz" w:date="2024-07-30T13:46:00Z" w16du:dateUtc="2024-07-30T12:46:00Z">
        <w:r w:rsidR="00763C5E">
          <w:t xml:space="preserve"> understanding </w:t>
        </w:r>
      </w:ins>
      <w:ins w:id="290" w:author="Eva Heinz" w:date="2024-07-31T17:16:00Z" w16du:dateUtc="2024-07-31T16:16:00Z">
        <w:r w:rsidR="006B4BE8">
          <w:t>of competitive advantages between lineages with different resistance plasmids</w:t>
        </w:r>
      </w:ins>
      <w:ins w:id="291" w:author="Eva Heinz" w:date="2024-07-30T13:47:00Z" w16du:dateUtc="2024-07-30T12:47:00Z">
        <w:r w:rsidR="00763C5E">
          <w:t xml:space="preserve">. </w:t>
        </w:r>
      </w:ins>
      <w:del w:id="292" w:author="Eva Heinz" w:date="2024-07-30T13:30:00Z" w16du:dateUtc="2024-07-30T12:30:00Z">
        <w:r w:rsidDel="00560A45">
          <w:delText xml:space="preserve">. </w:delText>
        </w:r>
      </w:del>
      <w:commentRangeEnd w:id="286"/>
      <w:r w:rsidR="00CD3D80">
        <w:rPr>
          <w:rStyle w:val="CommentReference"/>
        </w:rPr>
        <w:commentReference w:id="286"/>
      </w:r>
    </w:p>
    <w:p w14:paraId="00000025" w14:textId="77777777" w:rsidR="00492EE6" w:rsidRDefault="00492EE6">
      <w:pPr>
        <w:jc w:val="both"/>
      </w:pPr>
    </w:p>
    <w:p w14:paraId="00000026" w14:textId="77777777" w:rsidR="00492EE6" w:rsidRDefault="00492EE6">
      <w:pPr>
        <w:jc w:val="both"/>
        <w:rPr>
          <w:b/>
        </w:rPr>
      </w:pPr>
    </w:p>
    <w:p w14:paraId="00000027" w14:textId="77777777" w:rsidR="00492EE6" w:rsidRDefault="00000000">
      <w:pPr>
        <w:jc w:val="both"/>
        <w:rPr>
          <w:b/>
        </w:rPr>
      </w:pPr>
      <w:r>
        <w:rPr>
          <w:b/>
        </w:rPr>
        <w:t>Methods</w:t>
      </w:r>
    </w:p>
    <w:p w14:paraId="00000028" w14:textId="77777777" w:rsidR="00492EE6" w:rsidRDefault="00492EE6">
      <w:pPr>
        <w:jc w:val="both"/>
        <w:rPr>
          <w:b/>
        </w:rPr>
      </w:pPr>
    </w:p>
    <w:p w14:paraId="00000029" w14:textId="77777777" w:rsidR="00492EE6" w:rsidRDefault="00000000">
      <w:pPr>
        <w:jc w:val="both"/>
        <w:rPr>
          <w:b/>
        </w:rPr>
      </w:pPr>
      <w:r>
        <w:rPr>
          <w:b/>
        </w:rPr>
        <w:t>Long-fragment DNA extraction</w:t>
      </w:r>
    </w:p>
    <w:p w14:paraId="0000002A" w14:textId="19425D4C" w:rsidR="00492EE6" w:rsidRDefault="00000000">
      <w:pPr>
        <w:jc w:val="both"/>
      </w:pPr>
      <w:r>
        <w:lastRenderedPageBreak/>
        <w:t>The</w:t>
      </w:r>
      <w:ins w:id="293" w:author="Nicholas Feasey" w:date="2024-08-08T16:35:00Z" w16du:dateUtc="2024-08-08T15:35:00Z">
        <w:r w:rsidR="00CD3D80">
          <w:t>se bacteria</w:t>
        </w:r>
      </w:ins>
      <w:r>
        <w:t xml:space="preserve"> isolate</w:t>
      </w:r>
      <w:ins w:id="294" w:author="Nicholas Feasey" w:date="2024-08-08T16:35:00Z" w16du:dateUtc="2024-08-08T15:35:00Z">
        <w:r w:rsidR="00CD3D80">
          <w:t xml:space="preserve">d from the blood </w:t>
        </w:r>
      </w:ins>
      <w:del w:id="295" w:author="Nicholas Feasey" w:date="2024-08-08T16:35:00Z" w16du:dateUtc="2024-08-08T15:35:00Z">
        <w:r w:rsidDel="00CD3D80">
          <w:delText xml:space="preserve">s were collected from </w:delText>
        </w:r>
      </w:del>
      <w:ins w:id="296" w:author="Nicholas Feasey" w:date="2024-08-08T16:35:00Z" w16du:dateUtc="2024-08-08T15:35:00Z">
        <w:r w:rsidR="00CD3D80">
          <w:t xml:space="preserve">of </w:t>
        </w:r>
      </w:ins>
      <w:ins w:id="297" w:author="Nicholas Feasey" w:date="2024-08-08T16:36:00Z" w16du:dateUtc="2024-08-08T15:36:00Z">
        <w:r w:rsidR="00CD3D80">
          <w:t xml:space="preserve">febrile </w:t>
        </w:r>
      </w:ins>
      <w:r>
        <w:t>patients attending Queen Elizabeth Central Hospital in Blantyre, Malawi</w:t>
      </w:r>
      <w:ins w:id="298" w:author="Nicholas Feasey" w:date="2024-08-08T16:36:00Z" w16du:dateUtc="2024-08-08T15:36:00Z">
        <w:r w:rsidR="00CD3D80">
          <w:t xml:space="preserve">, </w:t>
        </w:r>
      </w:ins>
      <w:del w:id="299" w:author="Nicholas Feasey" w:date="2024-08-08T16:36:00Z" w16du:dateUtc="2024-08-08T15:36:00Z">
        <w:r w:rsidDel="00CD3D80">
          <w:delText>. The isolates were collected a</w:delText>
        </w:r>
      </w:del>
      <w:ins w:id="300" w:author="Nicholas Feasey" w:date="2024-08-08T16:36:00Z" w16du:dateUtc="2024-08-08T15:36:00Z">
        <w:r w:rsidR="00CD3D80">
          <w:t>a</w:t>
        </w:r>
      </w:ins>
      <w:r>
        <w:t xml:space="preserve">s part of </w:t>
      </w:r>
      <w:ins w:id="301" w:author="Nicholas Feasey" w:date="2024-08-08T16:37:00Z" w16du:dateUtc="2024-08-08T15:37:00Z">
        <w:r w:rsidR="00CD3D80">
          <w:t xml:space="preserve">the quality assured </w:t>
        </w:r>
      </w:ins>
      <w:r>
        <w:t xml:space="preserve">routine </w:t>
      </w:r>
      <w:ins w:id="302" w:author="Nicholas Feasey" w:date="2024-08-08T16:36:00Z" w16du:dateUtc="2024-08-08T15:36:00Z">
        <w:r w:rsidR="00CD3D80">
          <w:t xml:space="preserve">diagnostic microbiology service supported by </w:t>
        </w:r>
      </w:ins>
      <w:del w:id="303" w:author="Nicholas Feasey" w:date="2024-08-08T16:36:00Z" w16du:dateUtc="2024-08-08T15:36:00Z">
        <w:r w:rsidDel="00CD3D80">
          <w:delText xml:space="preserve">blood cultures conducted at </w:delText>
        </w:r>
      </w:del>
      <w:r>
        <w:t xml:space="preserve">the Malawi Liverpool </w:t>
      </w:r>
      <w:proofErr w:type="spellStart"/>
      <w:r>
        <w:t>Wellcome</w:t>
      </w:r>
      <w:proofErr w:type="spellEnd"/>
      <w:r>
        <w:t xml:space="preserve"> </w:t>
      </w:r>
      <w:proofErr w:type="spellStart"/>
      <w:ins w:id="304" w:author="Nicholas Feasey" w:date="2024-08-08T16:36:00Z" w16du:dateUtc="2024-08-08T15:36:00Z">
        <w:r w:rsidR="00CD3D80">
          <w:t>P</w:t>
        </w:r>
      </w:ins>
      <w:del w:id="305" w:author="Nicholas Feasey" w:date="2024-08-08T16:36:00Z" w16du:dateUtc="2024-08-08T15:36:00Z">
        <w:r w:rsidDel="00CD3D80">
          <w:delText>p</w:delText>
        </w:r>
      </w:del>
      <w:r>
        <w:t>rogramme</w:t>
      </w:r>
      <w:proofErr w:type="spellEnd"/>
      <w:r>
        <w:t xml:space="preserve"> as described previously</w:t>
      </w:r>
      <w:r w:rsidR="00E03308">
        <w:t xml:space="preserve"> </w:t>
      </w:r>
      <w:r w:rsidR="00E03308">
        <w:fldChar w:fldCharType="begin"/>
      </w:r>
      <w:r w:rsidR="00F631DE">
        <w:instrText xml:space="preserve"> ADDIN EN.CITE &lt;EndNote&gt;&lt;Cite&gt;&lt;Author&gt;Feasey&lt;/Author&gt;&lt;Year&gt;2015&lt;/Year&gt;&lt;RecNum&gt;167&lt;/RecNum&gt;&lt;DisplayText&gt;(7)&lt;/DisplayText&gt;&lt;record&gt;&lt;rec-number&gt;167&lt;/rec-number&gt;&lt;foreign-keys&gt;&lt;key app="EN" db-id="xv0pf99z42z9zkeeteo5vxz3wwfvd5f5taev" timestamp="1705634426" guid="0298ee1e-266b-42e2-ba24-2479ad764faa"&gt;167&lt;/key&gt;&lt;/foreign-keys&gt;&lt;ref-type name="Journal Article"&gt;17&lt;/ref-type&gt;&lt;contributors&gt;&lt;authors&gt;&lt;author&gt;Feasey, Nicholas A.&lt;/author&gt;&lt;author&gt;Gaskell, Katherine&lt;/author&gt;&lt;author&gt;Wong, Vanessa&lt;/author&gt;&lt;author&gt;Msefula, Chisomo&lt;/author&gt;&lt;author&gt;Selemani, George&lt;/author&gt;&lt;author&gt;Kumwenda, Save&lt;/author&gt;&lt;author&gt;Allain, Theresa J.&lt;/author&gt;&lt;author&gt;Mallewa, Jane&lt;/author&gt;&lt;author&gt;Kennedy, Neil&lt;/author&gt;&lt;author&gt;Bennett, Aisleen&lt;/author&gt;&lt;author&gt;Nyirongo, Joram O.&lt;/author&gt;&lt;author&gt;Nyondo, Patience A.&lt;/author&gt;&lt;author&gt;Zulu, Madalitso D.&lt;/author&gt;&lt;author&gt;Parkhill, Julian&lt;/author&gt;&lt;author&gt;Dougan, Gordon&lt;/author&gt;&lt;author&gt;Gordon, Melita A.&lt;/author&gt;&lt;author&gt;Heyderman, Robert S.&lt;/author&gt;&lt;/authors&gt;&lt;/contributors&gt;&lt;titles&gt;&lt;title&gt;Rapid Emergence of Multidrug Resistant, H58-Lineage Salmonella Typhi in Blantyre, Malawi&lt;/title&gt;&lt;secondary-title&gt;PLOS Neglected Tropical Diseases&lt;/secondary-title&gt;&lt;/titles&gt;&lt;periodical&gt;&lt;full-title&gt;PLOS Neglected Tropical Diseases&lt;/full-title&gt;&lt;/periodical&gt;&lt;pages&gt;e0003748&lt;/pages&gt;&lt;volume&gt;9&lt;/volume&gt;&lt;number&gt;4&lt;/number&gt;&lt;dates&gt;&lt;year&gt;2015&lt;/year&gt;&lt;pub-dates&gt;&lt;date&gt;2015-04-24&lt;/date&gt;&lt;/pub-dates&gt;&lt;/dates&gt;&lt;publisher&gt;Public Library of Science (PLoS)&lt;/publisher&gt;&lt;isbn&gt;1935-2735&lt;/isbn&gt;&lt;urls&gt;&lt;related-urls&gt;&lt;url&gt;https://pure.qub.ac.uk/ws/files/31280892/rapid_emergence.PDF&lt;/url&gt;&lt;/related-urls&gt;&lt;/urls&gt;&lt;electronic-resource-num&gt;10.1371/journal.pntd.0003748&lt;/electronic-resource-num&gt;&lt;access-date&gt;2024-01-17T03:34:29&lt;/access-date&gt;&lt;/record&gt;&lt;/Cite&gt;&lt;/EndNote&gt;</w:instrText>
      </w:r>
      <w:r w:rsidR="00E03308">
        <w:fldChar w:fldCharType="separate"/>
      </w:r>
      <w:r w:rsidR="00F631DE">
        <w:rPr>
          <w:noProof/>
        </w:rPr>
        <w:t>(7)</w:t>
      </w:r>
      <w:r w:rsidR="00E03308">
        <w:fldChar w:fldCharType="end"/>
      </w:r>
      <w:r>
        <w:t xml:space="preserve">. ERS327391 and ERS207185 were previously sequenced by </w:t>
      </w:r>
      <w:proofErr w:type="spellStart"/>
      <w:r>
        <w:t>Feasey</w:t>
      </w:r>
      <w:proofErr w:type="spellEnd"/>
      <w:r>
        <w:t xml:space="preserve"> et al and ERS1509723 and ERS1509734 were sequenced by </w:t>
      </w:r>
      <w:proofErr w:type="spellStart"/>
      <w:r>
        <w:t>Gauld</w:t>
      </w:r>
      <w:proofErr w:type="spellEnd"/>
      <w:r>
        <w:t xml:space="preserve"> et al</w:t>
      </w:r>
      <w:r w:rsidR="00E03308">
        <w:t xml:space="preserve"> </w:t>
      </w:r>
      <w:r w:rsidR="00E03308">
        <w:fldChar w:fldCharType="begin">
          <w:fldData xml:space="preserve">PEVuZE5vdGU+PENpdGU+PEF1dGhvcj5GZWFzZXk8L0F1dGhvcj48WWVhcj4yMDE1PC9ZZWFyPjxS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=
</w:fldData>
        </w:fldChar>
      </w:r>
      <w:r w:rsidR="00F631DE">
        <w:instrText xml:space="preserve"> ADDIN EN.CITE </w:instrText>
      </w:r>
      <w:r w:rsidR="00F631DE">
        <w:fldChar w:fldCharType="begin">
          <w:fldData xml:space="preserve">PEVuZE5vdGU+PENpdGU+PEF1dGhvcj5GZWFzZXk8L0F1dGhvcj48WWVhcj4yMDE1PC9ZZWFyPjxS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=
</w:fldData>
        </w:fldChar>
      </w:r>
      <w:r w:rsidR="00F631DE">
        <w:instrText xml:space="preserve"> ADDIN EN.CITE.DATA </w:instrText>
      </w:r>
      <w:r w:rsidR="00F631DE">
        <w:fldChar w:fldCharType="end"/>
      </w:r>
      <w:r w:rsidR="00E03308">
        <w:fldChar w:fldCharType="separate"/>
      </w:r>
      <w:r w:rsidR="00F631DE">
        <w:rPr>
          <w:noProof/>
        </w:rPr>
        <w:t>(7, 9)</w:t>
      </w:r>
      <w:r w:rsidR="00E03308">
        <w:fldChar w:fldCharType="end"/>
      </w:r>
      <w:r>
        <w:t xml:space="preserve"> using short-read sequencing only. Isolates were recovered from the MLW sample archive </w:t>
      </w:r>
      <w:r w:rsidR="00AD1805">
        <w:t xml:space="preserve">and </w:t>
      </w:r>
      <w:r>
        <w:t>then plated on nutrient agar (</w:t>
      </w:r>
      <w:proofErr w:type="spellStart"/>
      <w:r>
        <w:rPr>
          <w:color w:val="2B2B2B"/>
        </w:rPr>
        <w:t>Thermo</w:t>
      </w:r>
      <w:proofErr w:type="spellEnd"/>
      <w:r>
        <w:rPr>
          <w:color w:val="2B2B2B"/>
        </w:rPr>
        <w:t xml:space="preserve"> Scientific™ Oxoid™, United Kingdom</w:t>
      </w:r>
      <w:r>
        <w:t xml:space="preserve">) and incubated at 37 ℃ for 18 hours. A single colony was then transferred </w:t>
      </w:r>
      <w:r w:rsidR="00AD1805">
        <w:t>into 5</w:t>
      </w:r>
      <w:r>
        <w:t>ml of nutrient broth (</w:t>
      </w:r>
      <w:proofErr w:type="spellStart"/>
      <w:r>
        <w:rPr>
          <w:color w:val="2B2B2B"/>
        </w:rPr>
        <w:t>Thermo</w:t>
      </w:r>
      <w:proofErr w:type="spellEnd"/>
      <w:r>
        <w:rPr>
          <w:color w:val="2B2B2B"/>
        </w:rPr>
        <w:t xml:space="preserve"> Scientific™ Oxoid™, United Kingdom</w:t>
      </w:r>
      <w:r>
        <w:t xml:space="preserve">) and incubated for 18 hours at 37 ℃. The bacteria cells were then concentrated by centrifugation at 3500rpm for 30 minutes. Total nucleic acids were extracted using the </w:t>
      </w:r>
      <w:proofErr w:type="spellStart"/>
      <w:r>
        <w:t>MasterPure</w:t>
      </w:r>
      <w:proofErr w:type="spellEnd"/>
      <w:r>
        <w:t xml:space="preserve"> complete DNA and RNA Purification Kit (Bioresearch Technologies, United Kingdom) according to the manufacturer's instructions. </w:t>
      </w:r>
    </w:p>
    <w:p w14:paraId="0000002B" w14:textId="77777777" w:rsidR="00492EE6" w:rsidRDefault="00492EE6">
      <w:pPr>
        <w:jc w:val="both"/>
      </w:pPr>
    </w:p>
    <w:p w14:paraId="0000002C" w14:textId="77777777" w:rsidR="00492EE6" w:rsidRDefault="00000000">
      <w:pPr>
        <w:jc w:val="both"/>
        <w:rPr>
          <w:b/>
        </w:rPr>
      </w:pPr>
      <w:r>
        <w:rPr>
          <w:b/>
        </w:rPr>
        <w:t>Sequencing</w:t>
      </w:r>
    </w:p>
    <w:p w14:paraId="0000002D" w14:textId="77777777" w:rsidR="00492EE6" w:rsidRDefault="00000000">
      <w:pPr>
        <w:jc w:val="both"/>
      </w:pPr>
      <w:r>
        <w:t>The double-stranded DNA was quantified using the Qubit 4.0 (</w:t>
      </w:r>
      <w:proofErr w:type="spellStart"/>
      <w:r>
        <w:t>ThermoFisher</w:t>
      </w:r>
      <w:proofErr w:type="spellEnd"/>
      <w:r>
        <w:t xml:space="preserve"> Scientific inc.)  fluorometer and normalized to 400ng in 7.5 </w:t>
      </w:r>
      <w:proofErr w:type="spellStart"/>
      <w:r>
        <w:t>ul</w:t>
      </w:r>
      <w:proofErr w:type="spellEnd"/>
      <w:r>
        <w:t xml:space="preserve"> using </w:t>
      </w:r>
      <w:proofErr w:type="spellStart"/>
      <w:r>
        <w:t>UltraPure</w:t>
      </w:r>
      <w:proofErr w:type="spellEnd"/>
      <w:r>
        <w:t xml:space="preserve">™ Distilled Water (Invitrogen, Life Technologies Limited). The </w:t>
      </w:r>
      <w:proofErr w:type="spellStart"/>
      <w:r>
        <w:t>normalised</w:t>
      </w:r>
      <w:proofErr w:type="spellEnd"/>
      <w:r>
        <w:t xml:space="preserve"> DNA was used for library preparation using the rapid barcoding kit (SBQ-RBK004, Oxford Nanopore Technologies plc) following the manufacturer's instructions. The prepared library was sequenced on an Oxford Nanopore r9.4.1 flow cell on the </w:t>
      </w:r>
      <w:proofErr w:type="spellStart"/>
      <w:r>
        <w:t>MinION</w:t>
      </w:r>
      <w:proofErr w:type="spellEnd"/>
      <w:r>
        <w:t xml:space="preserve"> Mk1C sequencer (Oxford Nanopore Technologies plc). Data acquisition was done by the </w:t>
      </w:r>
      <w:proofErr w:type="spellStart"/>
      <w:r>
        <w:t>MinKNOW</w:t>
      </w:r>
      <w:r>
        <w:rPr>
          <w:vertAlign w:val="superscript"/>
        </w:rPr>
        <w:t>TM</w:t>
      </w:r>
      <w:proofErr w:type="spellEnd"/>
      <w:r>
        <w:t xml:space="preserve"> software (version 20.10.6, Oxford Nanopore Technologies plc). Base calling and demultiplexing using Guppy </w:t>
      </w:r>
      <w:proofErr w:type="spellStart"/>
      <w:r>
        <w:t>Basecalling</w:t>
      </w:r>
      <w:proofErr w:type="spellEnd"/>
      <w:r>
        <w:t xml:space="preserve"> Software, (C) Oxford Nanopore Technologies plc. (Version 6.0.7+c7819bc). We used Guppy with the default settings and the “dna_r9.4.1_450bps_sup.cfg” configuration file for the </w:t>
      </w:r>
      <w:proofErr w:type="spellStart"/>
      <w:r>
        <w:t>guppy_barcoder</w:t>
      </w:r>
      <w:proofErr w:type="spellEnd"/>
      <w:r>
        <w:t>. We used the command line argument “--</w:t>
      </w:r>
      <w:proofErr w:type="spellStart"/>
      <w:r>
        <w:t>trim_barcodes</w:t>
      </w:r>
      <w:proofErr w:type="spellEnd"/>
      <w:r>
        <w:t xml:space="preserve">” for the </w:t>
      </w:r>
      <w:proofErr w:type="spellStart"/>
      <w:r>
        <w:t>debarcoding</w:t>
      </w:r>
      <w:proofErr w:type="spellEnd"/>
      <w:r>
        <w:t xml:space="preserve"> step using </w:t>
      </w:r>
      <w:proofErr w:type="spellStart"/>
      <w:r>
        <w:t>guppy_barcoder</w:t>
      </w:r>
      <w:proofErr w:type="spellEnd"/>
      <w:r>
        <w:t xml:space="preserve">. For </w:t>
      </w:r>
      <w:proofErr w:type="spellStart"/>
      <w:r>
        <w:t>guppy_barcoder</w:t>
      </w:r>
      <w:proofErr w:type="spellEnd"/>
      <w:r>
        <w:t xml:space="preserve"> we passed “SQK-RBK004” to the “--</w:t>
      </w:r>
      <w:proofErr w:type="spellStart"/>
      <w:r>
        <w:t>barcode_kits</w:t>
      </w:r>
      <w:proofErr w:type="spellEnd"/>
      <w:r>
        <w:t>” command line argument.</w:t>
      </w:r>
    </w:p>
    <w:p w14:paraId="0000002E" w14:textId="77777777" w:rsidR="00492EE6" w:rsidRDefault="00492EE6">
      <w:pPr>
        <w:jc w:val="both"/>
      </w:pPr>
    </w:p>
    <w:p w14:paraId="0000002F" w14:textId="77777777" w:rsidR="00492EE6" w:rsidRDefault="00000000">
      <w:pPr>
        <w:jc w:val="both"/>
        <w:rPr>
          <w:b/>
        </w:rPr>
      </w:pPr>
      <w:r>
        <w:rPr>
          <w:b/>
        </w:rPr>
        <w:t>De novo assembly</w:t>
      </w:r>
    </w:p>
    <w:p w14:paraId="00000030" w14:textId="131106D0" w:rsidR="00492EE6" w:rsidRDefault="00000000">
      <w:pPr>
        <w:jc w:val="both"/>
      </w:pPr>
      <w:r>
        <w:t xml:space="preserve">We retrieved the short reads from ENA and performed trimming and filtering using </w:t>
      </w:r>
      <w:proofErr w:type="spellStart"/>
      <w:r>
        <w:t>fastp</w:t>
      </w:r>
      <w:proofErr w:type="spellEnd"/>
      <w:r>
        <w:t xml:space="preserve"> (version 0.23.1--9f2e255, RRID:SCR_016962)</w:t>
      </w:r>
      <w:r w:rsidR="00183B5F">
        <w:t xml:space="preserve"> </w:t>
      </w:r>
      <w:r w:rsidR="00183B5F">
        <w:fldChar w:fldCharType="begin"/>
      </w:r>
      <w:r w:rsidR="00F631DE">
        <w:instrText xml:space="preserve"> ADDIN EN.CITE &lt;EndNote&gt;&lt;Cite&gt;&lt;Author&gt;Chen&lt;/Author&gt;&lt;Year&gt;2023&lt;/Year&gt;&lt;RecNum&gt;8&lt;/RecNum&gt;&lt;DisplayText&gt;(12, 13)&lt;/DisplayText&gt;&lt;record&gt;&lt;rec-number&gt;8&lt;/rec-number&gt;&lt;foreign-keys&gt;&lt;key app="EN" db-id="2v09xv9p5vv054ezr0mvzwdlvafs5vs90twr" timestamp="1721112595"&gt;8&lt;/key&gt;&lt;/foreign-keys&gt;&lt;ref-type name="Journal Article"&gt;17&lt;/ref-type&gt;&lt;contributors&gt;&lt;authors&gt;&lt;author&gt;Chen, Shifu&lt;/author&gt;&lt;/authors&gt;&lt;/contributors&gt;&lt;titles&gt;&lt;title&gt;Ultrafast one</w:instrText>
      </w:r>
      <w:r w:rsidR="00F631DE">
        <w:rPr>
          <w:rFonts w:ascii="Cambria Math" w:hAnsi="Cambria Math" w:cs="Cambria Math"/>
        </w:rPr>
        <w:instrText>‐</w:instrText>
      </w:r>
      <w:r w:rsidR="00F631DE">
        <w:instrText>pass FASTQ data preprocessing, quality control, and deduplication using fastp&lt;/title&gt;&lt;secondary-title&gt;iMeta&lt;/secondary-title&gt;&lt;/titles&gt;&lt;periodical&gt;&lt;full-title&gt;iMeta&lt;/full-title&gt;&lt;/periodical&gt;&lt;volume&gt;2&lt;/volume&gt;&lt;number&gt;2&lt;/number&gt;&lt;dates&gt;&lt;year&gt;2023&lt;/year&gt;&lt;/dates&gt;&lt;publisher&gt;Wiley&lt;/publisher&gt;&lt;isbn&gt;2770-596X&lt;/isbn&gt;&lt;urls&gt;&lt;related-urls&gt;&lt;url&gt;https://dx.doi.org/10.1002/imt2.107&lt;/url&gt;&lt;/related-urls&gt;&lt;/urls&gt;&lt;electronic-resource-num&gt;10.1002/imt2.107&lt;/electronic-resource-num&gt;&lt;/record&gt;&lt;/Cite&gt;&lt;Cite&gt;&lt;Author&gt;Chen&lt;/Author&gt;&lt;Year&gt;2018&lt;/Year&gt;&lt;RecNum&gt;149&lt;/RecNum&gt;&lt;record&gt;&lt;rec-number&gt;149&lt;/rec-number&gt;&lt;foreign-keys&gt;&lt;key app="EN" db-id="xv0pf99z42z9zkeeteo5vxz3wwfvd5f5taev" timestamp="1701206189" guid="ded2fef8-3737-491f-8ddd-db4aa0e7fdb0"&gt;149&lt;/key&gt;&lt;/foreign-keys&gt;&lt;ref-type name="Journal Article"&gt;17&lt;/ref-type&gt;&lt;contributors&gt;&lt;authors&gt;&lt;author&gt;Chen, Shifu&lt;/author&gt;&lt;author&gt;Zhou, Yanqing&lt;/author&gt;&lt;author&gt;Chen, Yaru&lt;/author&gt;&lt;author&gt;Gu, Jia&lt;/author&gt;&lt;/authors&gt;&lt;/contributors&gt;&lt;titles&gt;&lt;title&gt;fastp: an ultra-fast all-in-one FASTQ preprocessor&lt;/title&gt;&lt;secondary-title&gt;Bioinformatics&lt;/secondary-title&gt;&lt;/titles&gt;&lt;periodical&gt;&lt;full-title&gt;Bioinformatics&lt;/full-title&gt;&lt;/periodical&gt;&lt;pages&gt;i884-i890&lt;/pages&gt;&lt;volume&gt;34&lt;/volume&gt;&lt;number&gt;17&lt;/number&gt;&lt;dates&gt;&lt;year&gt;2018&lt;/year&gt;&lt;/dates&gt;&lt;isbn&gt;1367-4803&lt;/isbn&gt;&lt;urls&gt;&lt;related-urls&gt;&lt;url&gt;https://doi.org/10.1093/bioinformatics/bty560&lt;/url&gt;&lt;/related-urls&gt;&lt;/urls&gt;&lt;electronic-resource-num&gt;10.1093/bioinformatics/bty560&lt;/electronic-resource-num&gt;&lt;access-date&gt;11/28/2023&lt;/access-date&gt;&lt;/record&gt;&lt;/Cite&gt;&lt;/EndNote&gt;</w:instrText>
      </w:r>
      <w:r w:rsidR="00183B5F">
        <w:fldChar w:fldCharType="separate"/>
      </w:r>
      <w:r w:rsidR="00F631DE">
        <w:rPr>
          <w:noProof/>
        </w:rPr>
        <w:t>(12, 13)</w:t>
      </w:r>
      <w:r w:rsidR="00183B5F">
        <w:fldChar w:fldCharType="end"/>
      </w:r>
      <w:r>
        <w:t xml:space="preserve">. The long-reads derived from nanopore sequencing were trimmed and filtered using </w:t>
      </w:r>
      <w:proofErr w:type="spellStart"/>
      <w:r>
        <w:t>Filtlong</w:t>
      </w:r>
      <w:proofErr w:type="spellEnd"/>
      <w:r>
        <w:t xml:space="preserve"> (version 0.2.0--0c4cbe3, RRID:SCR_024020) with options “--</w:t>
      </w:r>
      <w:proofErr w:type="spellStart"/>
      <w:r>
        <w:t>min_length</w:t>
      </w:r>
      <w:proofErr w:type="spellEnd"/>
      <w:r>
        <w:t xml:space="preserve"> 1000” and “--</w:t>
      </w:r>
      <w:proofErr w:type="spellStart"/>
      <w:r>
        <w:t>keep_percent</w:t>
      </w:r>
      <w:proofErr w:type="spellEnd"/>
      <w:r>
        <w:t xml:space="preserve"> 90” to discard all reads less than 1kb and remove the worst 10% reads</w:t>
      </w:r>
      <w:r w:rsidR="00967833">
        <w:t xml:space="preserve"> </w:t>
      </w:r>
      <w:r w:rsidR="00791630">
        <w:fldChar w:fldCharType="begin"/>
      </w:r>
      <w:r w:rsidR="00F631DE">
        <w:instrText xml:space="preserve"> ADDIN EN.CITE &lt;EndNote&gt;&lt;Cite&gt;&lt;Author&gt;Wick&lt;/Author&gt;&lt;Year&gt;2021&lt;/Year&gt;&lt;RecNum&gt;115&lt;/RecNum&gt;&lt;DisplayText&gt;(14)&lt;/DisplayText&gt;&lt;record&gt;&lt;rec-number&gt;115&lt;/rec-number&gt;&lt;foreign-keys&gt;&lt;key app="EN" db-id="xv0pf99z42z9zkeeteo5vxz3wwfvd5f5taev" timestamp="1699806345" guid="11b66625-ad45-45c4-b910-ef90908d1aac"&gt;115&lt;/key&gt;&lt;/foreign-keys&gt;&lt;ref-type name="Online Database"&gt;45&lt;/ref-type&gt;&lt;contributors&gt;&lt;authors&gt;&lt;author&gt;Ryan Wick&lt;/author&gt;&lt;/authors&gt;&lt;/contributors&gt;&lt;titles&gt;&lt;title&gt;Filtlong&lt;/title&gt;&lt;/titles&gt;&lt;dates&gt;&lt;year&gt;2021&lt;/year&gt;&lt;/dates&gt;&lt;urls&gt;&lt;related-urls&gt;&lt;url&gt;https://github.com/rrwick/Filtlong&lt;/url&gt;&lt;/related-urls&gt;&lt;/urls&gt;&lt;/record&gt;&lt;/Cite&gt;&lt;/EndNote&gt;</w:instrText>
      </w:r>
      <w:r w:rsidR="00791630">
        <w:fldChar w:fldCharType="separate"/>
      </w:r>
      <w:r w:rsidR="00F631DE">
        <w:rPr>
          <w:noProof/>
        </w:rPr>
        <w:t>(14)</w:t>
      </w:r>
      <w:r w:rsidR="00791630">
        <w:fldChar w:fldCharType="end"/>
      </w:r>
      <w:r>
        <w:t xml:space="preserve">. We used </w:t>
      </w:r>
      <w:proofErr w:type="spellStart"/>
      <w:r>
        <w:t>FastQC</w:t>
      </w:r>
      <w:proofErr w:type="spellEnd"/>
      <w:r>
        <w:t xml:space="preserve"> (v0.11.9_cv7, RRID:SCR_014583) and </w:t>
      </w:r>
      <w:proofErr w:type="spellStart"/>
      <w:r>
        <w:t>NanoPlot</w:t>
      </w:r>
      <w:proofErr w:type="spellEnd"/>
      <w:r>
        <w:t xml:space="preserve"> (version 1.38.1--e303519) with the default settings to check the quality of the filtered short and long reads respectively</w:t>
      </w:r>
      <w:r w:rsidR="00791630">
        <w:t xml:space="preserve"> </w:t>
      </w:r>
      <w:r w:rsidR="0072001B">
        <w:fldChar w:fldCharType="begin"/>
      </w:r>
      <w:r w:rsidR="00F631DE">
        <w:instrText xml:space="preserve"> ADDIN EN.CITE &lt;EndNote&gt;&lt;Cite&gt;&lt;Author&gt;De Coster&lt;/Author&gt;&lt;Year&gt;2023&lt;/Year&gt;&lt;RecNum&gt;3&lt;/RecNum&gt;&lt;DisplayText&gt;(15, 16)&lt;/DisplayText&gt;&lt;record&gt;&lt;rec-number&gt;3&lt;/rec-number&gt;&lt;foreign-keys&gt;&lt;key app="EN" db-id="2v09xv9p5vv054ezr0mvzwdlvafs5vs90twr" timestamp="1721112176"&gt;3&lt;/key&gt;&lt;/foreign-keys&gt;&lt;ref-type name="Journal Article"&gt;17&lt;/ref-type&gt;&lt;contributors&gt;&lt;authors&gt;&lt;author&gt;De Coster, Wouter&lt;/author&gt;&lt;author&gt;Rademakers, Rosa&lt;/author&gt;&lt;/authors&gt;&lt;/contributors&gt;&lt;titles&gt;&lt;title&gt;NanoPack2: population-scale evaluation of long-read sequencing data&lt;/title&gt;&lt;secondary-title&gt;Bioinformatics&lt;/secondary-title&gt;&lt;/titles&gt;&lt;periodical&gt;&lt;full-title&gt;Bioinformatics&lt;/full-title&gt;&lt;/periodical&gt;&lt;volume&gt;39&lt;/volume&gt;&lt;number&gt;5&lt;/number&gt;&lt;dates&gt;&lt;year&gt;2023&lt;/year&gt;&lt;/dates&gt;&lt;isbn&gt;1367-4811&lt;/isbn&gt;&lt;urls&gt;&lt;related-urls&gt;&lt;url&gt;https://doi.org/10.1093/bioinformatics/btad311&lt;/url&gt;&lt;/related-urls&gt;&lt;/urls&gt;&lt;custom1&gt;btad311&lt;/custom1&gt;&lt;electronic-resource-num&gt;10.1093/bioinformatics/btad311&lt;/electronic-resource-num&gt;&lt;access-date&gt;7/16/2024&lt;/access-date&gt;&lt;/record&gt;&lt;/Cite&gt;&lt;Cite&gt;&lt;Author&gt;Andrews&lt;/Author&gt;&lt;Year&gt;2023&lt;/Year&gt;&lt;RecNum&gt;5&lt;/RecNum&gt;&lt;record&gt;&lt;rec-number&gt;5&lt;/rec-number&gt;&lt;foreign-keys&gt;&lt;key app="EN" db-id="2v09xv9p5vv054ezr0mvzwdlvafs5vs90twr" timestamp="1721112595"&gt;5&lt;/key&gt;&lt;/foreign-keys&gt;&lt;ref-type name="Computer Program"&gt;9&lt;/ref-type&gt;&lt;contributors&gt;&lt;authors&gt;&lt;author&gt;Simon Andrews&lt;/author&gt;&lt;author&gt;Laura Biggins&lt;/author&gt;&lt;author&gt;Sarah Inglesfield&lt;/author&gt;&lt;author&gt;Hayley Carr&lt;/author&gt;&lt;author&gt;Jo Montgomery&lt;/author&gt;&lt;/authors&gt;&lt;/contributors&gt;&lt;titles&gt;&lt;title&gt;FastQC&lt;/title&gt;&lt;/titles&gt;&lt;pages&gt;A quality control tool for high throughput sequence data&lt;/pages&gt;&lt;edition&gt;0.12.0&lt;/edition&gt;&lt;dates&gt;&lt;year&gt;2023&lt;/year&gt;&lt;/dates&gt;&lt;urls&gt;&lt;/urls&gt;&lt;/record&gt;&lt;/Cite&gt;&lt;/EndNote&gt;</w:instrText>
      </w:r>
      <w:r w:rsidR="0072001B">
        <w:fldChar w:fldCharType="separate"/>
      </w:r>
      <w:r w:rsidR="00F631DE">
        <w:rPr>
          <w:noProof/>
        </w:rPr>
        <w:t>(15, 16)</w:t>
      </w:r>
      <w:r w:rsidR="0072001B">
        <w:fldChar w:fldCharType="end"/>
      </w:r>
      <w:r>
        <w:t xml:space="preserve">. </w:t>
      </w:r>
    </w:p>
    <w:p w14:paraId="00000031" w14:textId="77777777" w:rsidR="00492EE6" w:rsidRDefault="00492EE6">
      <w:pPr>
        <w:jc w:val="both"/>
      </w:pPr>
    </w:p>
    <w:p w14:paraId="00000032" w14:textId="7C8D4002" w:rsidR="00492EE6" w:rsidRDefault="00000000">
      <w:pPr>
        <w:jc w:val="both"/>
      </w:pPr>
      <w:r>
        <w:t xml:space="preserve">We performed long-read-first de novo assembly using the </w:t>
      </w:r>
      <w:proofErr w:type="spellStart"/>
      <w:r>
        <w:t>Trycycler</w:t>
      </w:r>
      <w:proofErr w:type="spellEnd"/>
      <w:r>
        <w:t xml:space="preserve"> (v0.5.4) assembly pipeline</w:t>
      </w:r>
      <w:r w:rsidR="00DE12EA">
        <w:t xml:space="preserve"> </w:t>
      </w:r>
      <w:r w:rsidR="00DE12EA">
        <w:fldChar w:fldCharType="begin"/>
      </w:r>
      <w:r w:rsidR="00F631DE">
        <w:instrText xml:space="preserve"> ADDIN EN.CITE &lt;EndNote&gt;&lt;Cite&gt;&lt;Author&gt;Wick&lt;/Author&gt;&lt;Year&gt;2021&lt;/Year&gt;&lt;RecNum&gt;23&lt;/RecNum&gt;&lt;DisplayText&gt;(17)&lt;/DisplayText&gt;&lt;record&gt;&lt;rec-number&gt;23&lt;/rec-number&gt;&lt;foreign-keys&gt;&lt;key app="EN" db-id="2v09xv9p5vv054ezr0mvzwdlvafs5vs90twr" timestamp="1721112595"&gt;23&lt;/key&gt;&lt;/foreign-keys&gt;&lt;ref-type name="Journal Article"&gt;17&lt;/ref-type&gt;&lt;contributors&gt;&lt;authors&gt;&lt;author&gt;Wick, Ryan R.&lt;/author&gt;&lt;author&gt;Judd, Louise M.&lt;/author&gt;&lt;author&gt;Cerdeira, Louise T.&lt;/author&gt;&lt;author&gt;Hawkey, Jane&lt;/author&gt;&lt;author&gt;Méric, Guillaume&lt;/author&gt;&lt;author&gt;Vezina, Ben&lt;/author&gt;&lt;author&gt;Wyres, Kelly L.&lt;/author&gt;&lt;author&gt;Holt, Kathryn E.&lt;/author&gt;&lt;/authors&gt;&lt;/contributors&gt;&lt;titles&gt;&lt;title&gt;Trycycler: consensus long-read assemblies for bacterial genomes&lt;/title&gt;&lt;secondary-title&gt;Genome Biology&lt;/secondary-title&gt;&lt;/titles&gt;&lt;periodical&gt;&lt;full-title&gt;Genome Biology&lt;/full-title&gt;&lt;/periodical&gt;&lt;pages&gt;266&lt;/pages&gt;&lt;volume&gt;22&lt;/volume&gt;&lt;number&gt;1&lt;/number&gt;&lt;dates&gt;&lt;year&gt;2021&lt;/year&gt;&lt;pub-dates&gt;&lt;date&gt;2021/09/14&lt;/date&gt;&lt;/pub-dates&gt;&lt;/dates&gt;&lt;isbn&gt;1474-760X&lt;/isbn&gt;&lt;urls&gt;&lt;related-urls&gt;&lt;url&gt;https://doi.org/10.1186/s13059-021-02483-z&lt;/url&gt;&lt;url&gt;https://www.ncbi.nlm.nih.gov/pmc/articles/PMC8442456/pdf/13059_2021_Article_2483.pdf&lt;/url&gt;&lt;/related-urls&gt;&lt;/urls&gt;&lt;electronic-resource-num&gt;10.1186/s13059-021-02483-z&lt;/electronic-resource-num&gt;&lt;/record&gt;&lt;/Cite&gt;&lt;/EndNote&gt;</w:instrText>
      </w:r>
      <w:r w:rsidR="00DE12EA">
        <w:fldChar w:fldCharType="separate"/>
      </w:r>
      <w:r w:rsidR="00F631DE">
        <w:rPr>
          <w:noProof/>
        </w:rPr>
        <w:t>(17)</w:t>
      </w:r>
      <w:r w:rsidR="00DE12EA">
        <w:fldChar w:fldCharType="end"/>
      </w:r>
      <w:r>
        <w:t xml:space="preserve">. Here is a shortened version of the assembly with </w:t>
      </w:r>
      <w:proofErr w:type="spellStart"/>
      <w:r>
        <w:t>Trycycler</w:t>
      </w:r>
      <w:proofErr w:type="spellEnd"/>
      <w:r>
        <w:t xml:space="preserve">:  We created 16 read subsamples using </w:t>
      </w:r>
      <w:proofErr w:type="spellStart"/>
      <w:r w:rsidR="00CE27F1">
        <w:t>T</w:t>
      </w:r>
      <w:r>
        <w:t>rycycler</w:t>
      </w:r>
      <w:proofErr w:type="spellEnd"/>
      <w:r>
        <w:t xml:space="preserve"> subsample. We created draft assemblies on each of the simulated reads using either </w:t>
      </w:r>
      <w:proofErr w:type="spellStart"/>
      <w:r>
        <w:t>Flye</w:t>
      </w:r>
      <w:proofErr w:type="spellEnd"/>
      <w:r>
        <w:t xml:space="preserve"> (version 2.9.1-b1780, RRID:SCR_017016), </w:t>
      </w:r>
      <w:proofErr w:type="spellStart"/>
      <w:r>
        <w:t>Minipolish</w:t>
      </w:r>
      <w:proofErr w:type="spellEnd"/>
      <w:r>
        <w:t xml:space="preserve"> (version 0.1.2) and Raven (version 1.5.0) assemblers</w:t>
      </w:r>
      <w:r w:rsidR="00CE27F1">
        <w:t xml:space="preserve"> </w:t>
      </w:r>
      <w:r w:rsidR="008A4916">
        <w:fldChar w:fldCharType="begin">
          <w:fldData xml:space="preserve">PEVuZE5vdGU+PENpdGU+PEF1dGhvcj5Lb2xtb2dvcm92PC9BdXRob3I+PFllYXI+MjAxOTwvWWVh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</w:fldData>
        </w:fldChar>
      </w:r>
      <w:r w:rsidR="00F631DE">
        <w:instrText xml:space="preserve"> ADDIN EN.CITE </w:instrText>
      </w:r>
      <w:r w:rsidR="00F631DE">
        <w:fldChar w:fldCharType="begin">
          <w:fldData xml:space="preserve">PEVuZE5vdGU+PENpdGU+PEF1dGhvcj5Lb2xtb2dvcm92PC9BdXRob3I+PFllYXI+MjAxOTwvWWVh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</w:fldData>
        </w:fldChar>
      </w:r>
      <w:r w:rsidR="00F631DE">
        <w:instrText xml:space="preserve"> ADDIN EN.CITE.DATA </w:instrText>
      </w:r>
      <w:r w:rsidR="00F631DE">
        <w:fldChar w:fldCharType="end"/>
      </w:r>
      <w:r w:rsidR="008A4916">
        <w:fldChar w:fldCharType="separate"/>
      </w:r>
      <w:r w:rsidR="00F631DE">
        <w:rPr>
          <w:noProof/>
        </w:rPr>
        <w:t>(18-20)</w:t>
      </w:r>
      <w:r w:rsidR="008A4916">
        <w:fldChar w:fldCharType="end"/>
      </w:r>
      <w:r>
        <w:t>. We used the “--nano-</w:t>
      </w:r>
      <w:proofErr w:type="spellStart"/>
      <w:r>
        <w:t>hq</w:t>
      </w:r>
      <w:proofErr w:type="spellEnd"/>
      <w:r>
        <w:t xml:space="preserve">” command line argument when generating the </w:t>
      </w:r>
      <w:proofErr w:type="spellStart"/>
      <w:r>
        <w:t>Flye</w:t>
      </w:r>
      <w:proofErr w:type="spellEnd"/>
      <w:r>
        <w:t xml:space="preserve"> assemblies. We run the rest of the assemblers using default settings. We used Any2fasta (version 0.4.2) to convert the </w:t>
      </w:r>
      <w:proofErr w:type="spellStart"/>
      <w:r>
        <w:t>gfa</w:t>
      </w:r>
      <w:proofErr w:type="spellEnd"/>
      <w:r>
        <w:t xml:space="preserve"> formatted output from </w:t>
      </w:r>
      <w:proofErr w:type="spellStart"/>
      <w:r>
        <w:t>Minipolish</w:t>
      </w:r>
      <w:proofErr w:type="spellEnd"/>
      <w:r>
        <w:t xml:space="preserve"> to a </w:t>
      </w:r>
      <w:proofErr w:type="spellStart"/>
      <w:r>
        <w:t>fasta</w:t>
      </w:r>
      <w:proofErr w:type="spellEnd"/>
      <w:r>
        <w:t xml:space="preserve"> file format</w:t>
      </w:r>
      <w:r w:rsidR="007408DE">
        <w:t xml:space="preserve"> </w:t>
      </w:r>
      <w:r w:rsidR="007408DE">
        <w:fldChar w:fldCharType="begin"/>
      </w:r>
      <w:r w:rsidR="00F631DE">
        <w:instrText xml:space="preserve"> ADDIN EN.CITE &lt;EndNote&gt;&lt;Cite&gt;&lt;Author&gt;Seemann&lt;/Author&gt;&lt;Year&gt;2018&lt;/Year&gt;&lt;RecNum&gt;17&lt;/RecNum&gt;&lt;DisplayText&gt;(21)&lt;/DisplayText&gt;&lt;record&gt;&lt;rec-number&gt;17&lt;/rec-number&gt;&lt;foreign-keys&gt;&lt;key app="EN" db-id="2v09xv9p5vv054ezr0mvzwdlvafs5vs90twr" timestamp="1721112595"&gt;17&lt;/key&gt;&lt;/foreign-keys&gt;&lt;ref-type name="Generic"&gt;13&lt;/ref-type&gt;&lt;contributors&gt;&lt;authors&gt;&lt;author&gt;Torsten Seemann&lt;/author&gt;&lt;/authors&gt;&lt;/contributors&gt;&lt;titles&gt;&lt;title&gt;any2fasta: Convert various sequence formats to FASTA&lt;/title&gt;&lt;/titles&gt;&lt;dates&gt;&lt;year&gt;2018&lt;/year&gt;&lt;/dates&gt;&lt;pub-location&gt;Github&lt;/pub-location&gt;&lt;urls&gt;&lt;related-urls&gt;&lt;url&gt;https://github.com/tseemann/any2fasta&lt;/url&gt;&lt;/related-urls&gt;&lt;/urls&gt;&lt;/record&gt;&lt;/Cite&gt;&lt;/EndNote&gt;</w:instrText>
      </w:r>
      <w:r w:rsidR="007408DE">
        <w:fldChar w:fldCharType="separate"/>
      </w:r>
      <w:r w:rsidR="00F631DE">
        <w:rPr>
          <w:noProof/>
        </w:rPr>
        <w:t>(21)</w:t>
      </w:r>
      <w:r w:rsidR="007408DE">
        <w:fldChar w:fldCharType="end"/>
      </w:r>
      <w:r>
        <w:t xml:space="preserve">. We used the generated assemblies to create groups of per replicon clusters using </w:t>
      </w:r>
      <w:proofErr w:type="spellStart"/>
      <w:r>
        <w:lastRenderedPageBreak/>
        <w:t>trycycler</w:t>
      </w:r>
      <w:proofErr w:type="spellEnd"/>
      <w:r>
        <w:t xml:space="preserve"> cluster</w:t>
      </w:r>
      <w:r w:rsidR="007408DE">
        <w:t xml:space="preserve"> </w:t>
      </w:r>
      <w:r w:rsidR="007408DE">
        <w:fldChar w:fldCharType="begin"/>
      </w:r>
      <w:r w:rsidR="00F631DE">
        <w:instrText xml:space="preserve"> ADDIN EN.CITE &lt;EndNote&gt;&lt;Cite&gt;&lt;Author&gt;Wick&lt;/Author&gt;&lt;Year&gt;2021&lt;/Year&gt;&lt;RecNum&gt;23&lt;/RecNum&gt;&lt;DisplayText&gt;(17)&lt;/DisplayText&gt;&lt;record&gt;&lt;rec-number&gt;23&lt;/rec-number&gt;&lt;foreign-keys&gt;&lt;key app="EN" db-id="2v09xv9p5vv054ezr0mvzwdlvafs5vs90twr" timestamp="1721112595"&gt;23&lt;/key&gt;&lt;/foreign-keys&gt;&lt;ref-type name="Journal Article"&gt;17&lt;/ref-type&gt;&lt;contributors&gt;&lt;authors&gt;&lt;author&gt;Wick, Ryan R.&lt;/author&gt;&lt;author&gt;Judd, Louise M.&lt;/author&gt;&lt;author&gt;Cerdeira, Louise T.&lt;/author&gt;&lt;author&gt;Hawkey, Jane&lt;/author&gt;&lt;author&gt;Méric, Guillaume&lt;/author&gt;&lt;author&gt;Vezina, Ben&lt;/author&gt;&lt;author&gt;Wyres, Kelly L.&lt;/author&gt;&lt;author&gt;Holt, Kathryn E.&lt;/author&gt;&lt;/authors&gt;&lt;/contributors&gt;&lt;titles&gt;&lt;title&gt;Trycycler: consensus long-read assemblies for bacterial genomes&lt;/title&gt;&lt;secondary-title&gt;Genome Biology&lt;/secondary-title&gt;&lt;/titles&gt;&lt;periodical&gt;&lt;full-title&gt;Genome Biology&lt;/full-title&gt;&lt;/periodical&gt;&lt;pages&gt;266&lt;/pages&gt;&lt;volume&gt;22&lt;/volume&gt;&lt;number&gt;1&lt;/number&gt;&lt;dates&gt;&lt;year&gt;2021&lt;/year&gt;&lt;pub-dates&gt;&lt;date&gt;2021/09/14&lt;/date&gt;&lt;/pub-dates&gt;&lt;/dates&gt;&lt;isbn&gt;1474-760X&lt;/isbn&gt;&lt;urls&gt;&lt;related-urls&gt;&lt;url&gt;https://doi.org/10.1186/s13059-021-02483-z&lt;/url&gt;&lt;url&gt;https://www.ncbi.nlm.nih.gov/pmc/articles/PMC8442456/pdf/13059_2021_Article_2483.pdf&lt;/url&gt;&lt;/related-urls&gt;&lt;/urls&gt;&lt;electronic-resource-num&gt;10.1186/s13059-021-02483-z&lt;/electronic-resource-num&gt;&lt;/record&gt;&lt;/Cite&gt;&lt;/EndNote&gt;</w:instrText>
      </w:r>
      <w:r w:rsidR="007408DE">
        <w:fldChar w:fldCharType="separate"/>
      </w:r>
      <w:r w:rsidR="00F631DE">
        <w:rPr>
          <w:noProof/>
        </w:rPr>
        <w:t>(17)</w:t>
      </w:r>
      <w:r w:rsidR="007408DE">
        <w:fldChar w:fldCharType="end"/>
      </w:r>
      <w:r>
        <w:t xml:space="preserve">. We then performed manual curation steps using </w:t>
      </w:r>
      <w:proofErr w:type="spellStart"/>
      <w:r>
        <w:t>trycycler</w:t>
      </w:r>
      <w:proofErr w:type="spellEnd"/>
      <w:r>
        <w:t xml:space="preserve"> reconcile, </w:t>
      </w:r>
      <w:proofErr w:type="spellStart"/>
      <w:r>
        <w:t>trycycler</w:t>
      </w:r>
      <w:proofErr w:type="spellEnd"/>
      <w:r>
        <w:t xml:space="preserve"> </w:t>
      </w:r>
      <w:proofErr w:type="spellStart"/>
      <w:r>
        <w:t>msa</w:t>
      </w:r>
      <w:proofErr w:type="spellEnd"/>
      <w:r>
        <w:t xml:space="preserve">, </w:t>
      </w:r>
      <w:proofErr w:type="spellStart"/>
      <w:r>
        <w:t>trycycler</w:t>
      </w:r>
      <w:proofErr w:type="spellEnd"/>
      <w:r>
        <w:t xml:space="preserve"> partition and </w:t>
      </w:r>
      <w:proofErr w:type="spellStart"/>
      <w:r>
        <w:t>trycycler</w:t>
      </w:r>
      <w:proofErr w:type="spellEnd"/>
      <w:r>
        <w:t xml:space="preserve"> consensus following instructions on (</w:t>
      </w:r>
      <w:hyperlink r:id="rId11">
        <w:r>
          <w:t>https://github.com/rrwick/Trycycler/wiki/How-to-run-Trycycler</w:t>
        </w:r>
      </w:hyperlink>
      <w:r>
        <w:t>)</w:t>
      </w:r>
      <w:r w:rsidR="009C3DE7">
        <w:t xml:space="preserve"> </w:t>
      </w:r>
      <w:r w:rsidR="009C3DE7">
        <w:fldChar w:fldCharType="begin"/>
      </w:r>
      <w:r w:rsidR="00F631DE">
        <w:instrText xml:space="preserve"> ADDIN EN.CITE &lt;EndNote&gt;&lt;Cite&gt;&lt;Author&gt;Wick&lt;/Author&gt;&lt;Year&gt;2021&lt;/Year&gt;&lt;RecNum&gt;23&lt;/RecNum&gt;&lt;DisplayText&gt;(17)&lt;/DisplayText&gt;&lt;record&gt;&lt;rec-number&gt;23&lt;/rec-number&gt;&lt;foreign-keys&gt;&lt;key app="EN" db-id="2v09xv9p5vv054ezr0mvzwdlvafs5vs90twr" timestamp="1721112595"&gt;23&lt;/key&gt;&lt;/foreign-keys&gt;&lt;ref-type name="Journal Article"&gt;17&lt;/ref-type&gt;&lt;contributors&gt;&lt;authors&gt;&lt;author&gt;Wick, Ryan R.&lt;/author&gt;&lt;author&gt;Judd, Louise M.&lt;/author&gt;&lt;author&gt;Cerdeira, Louise T.&lt;/author&gt;&lt;author&gt;Hawkey, Jane&lt;/author&gt;&lt;author&gt;Méric, Guillaume&lt;/author&gt;&lt;author&gt;Vezina, Ben&lt;/author&gt;&lt;author&gt;Wyres, Kelly L.&lt;/author&gt;&lt;author&gt;Holt, Kathryn E.&lt;/author&gt;&lt;/authors&gt;&lt;/contributors&gt;&lt;titles&gt;&lt;title&gt;Trycycler: consensus long-read assemblies for bacterial genomes&lt;/title&gt;&lt;secondary-title&gt;Genome Biology&lt;/secondary-title&gt;&lt;/titles&gt;&lt;periodical&gt;&lt;full-title&gt;Genome Biology&lt;/full-title&gt;&lt;/periodical&gt;&lt;pages&gt;266&lt;/pages&gt;&lt;volume&gt;22&lt;/volume&gt;&lt;number&gt;1&lt;/number&gt;&lt;dates&gt;&lt;year&gt;2021&lt;/year&gt;&lt;pub-dates&gt;&lt;date&gt;2021/09/14&lt;/date&gt;&lt;/pub-dates&gt;&lt;/dates&gt;&lt;isbn&gt;1474-760X&lt;/isbn&gt;&lt;urls&gt;&lt;related-urls&gt;&lt;url&gt;https://doi.org/10.1186/s13059-021-02483-z&lt;/url&gt;&lt;url&gt;https://www.ncbi.nlm.nih.gov/pmc/articles/PMC8442456/pdf/13059_2021_Article_2483.pdf&lt;/url&gt;&lt;/related-urls&gt;&lt;/urls&gt;&lt;electronic-resource-num&gt;10.1186/s13059-021-02483-z&lt;/electronic-resource-num&gt;&lt;/record&gt;&lt;/Cite&gt;&lt;/EndNote&gt;</w:instrText>
      </w:r>
      <w:r w:rsidR="009C3DE7">
        <w:fldChar w:fldCharType="separate"/>
      </w:r>
      <w:r w:rsidR="00F631DE">
        <w:rPr>
          <w:noProof/>
        </w:rPr>
        <w:t>(17)</w:t>
      </w:r>
      <w:r w:rsidR="009C3DE7">
        <w:fldChar w:fldCharType="end"/>
      </w:r>
      <w:r>
        <w:t xml:space="preserve">. </w:t>
      </w:r>
    </w:p>
    <w:p w14:paraId="00000033" w14:textId="77777777" w:rsidR="00492EE6" w:rsidRDefault="00492EE6">
      <w:pPr>
        <w:jc w:val="both"/>
      </w:pPr>
    </w:p>
    <w:p w14:paraId="00000034" w14:textId="6145FF00" w:rsidR="00492EE6" w:rsidRDefault="00000000">
      <w:pPr>
        <w:jc w:val="both"/>
      </w:pPr>
      <w:r>
        <w:t xml:space="preserve">We polished the assemblies using medaka (1.8.1), </w:t>
      </w:r>
      <w:proofErr w:type="spellStart"/>
      <w:r>
        <w:t>Polypolish</w:t>
      </w:r>
      <w:proofErr w:type="spellEnd"/>
      <w:r>
        <w:t xml:space="preserve"> (version 0.5.0</w:t>
      </w:r>
      <w:proofErr w:type="gramStart"/>
      <w:r>
        <w:t>)  and</w:t>
      </w:r>
      <w:proofErr w:type="gramEnd"/>
      <w:r>
        <w:t xml:space="preserve"> POLCA (</w:t>
      </w:r>
      <w:proofErr w:type="spellStart"/>
      <w:r>
        <w:t>MaSuRCA</w:t>
      </w:r>
      <w:proofErr w:type="spellEnd"/>
      <w:r>
        <w:t xml:space="preserve"> version 4.1.0, RRID:SCR_010691)</w:t>
      </w:r>
      <w:r w:rsidR="009C3DE7">
        <w:t xml:space="preserve"> </w:t>
      </w:r>
      <w:r w:rsidR="00EA1E6A">
        <w:fldChar w:fldCharType="begin">
          <w:fldData xml:space="preserve">PEVuZE5vdGU+PENpdGU+PEF1dGhvcj5MdGQuPC9BdXRob3I+PFllYXI+MjAyMjwvWWVhcj48UmVj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</w:fldData>
        </w:fldChar>
      </w:r>
      <w:r w:rsidR="00F631DE">
        <w:instrText xml:space="preserve"> ADDIN EN.CITE </w:instrText>
      </w:r>
      <w:r w:rsidR="00F631DE">
        <w:fldChar w:fldCharType="begin">
          <w:fldData xml:space="preserve">PEVuZE5vdGU+PENpdGU+PEF1dGhvcj5MdGQuPC9BdXRob3I+PFllYXI+MjAyMjwvWWVhcj48UmVj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</w:fldData>
        </w:fldChar>
      </w:r>
      <w:r w:rsidR="00F631DE">
        <w:instrText xml:space="preserve"> ADDIN EN.CITE.DATA </w:instrText>
      </w:r>
      <w:r w:rsidR="00F631DE">
        <w:fldChar w:fldCharType="end"/>
      </w:r>
      <w:r w:rsidR="00EA1E6A">
        <w:fldChar w:fldCharType="separate"/>
      </w:r>
      <w:r w:rsidR="00F631DE">
        <w:rPr>
          <w:noProof/>
        </w:rPr>
        <w:t>(22-24)</w:t>
      </w:r>
      <w:r w:rsidR="00EA1E6A">
        <w:fldChar w:fldCharType="end"/>
      </w:r>
      <w:r>
        <w:t>. The assembly was first polished with the long reads using medaka with “r941_min_sup_g507” passed to the -m command line argument</w:t>
      </w:r>
      <w:r w:rsidR="001A26BA">
        <w:t xml:space="preserve"> </w:t>
      </w:r>
      <w:r w:rsidR="001A26BA">
        <w:fldChar w:fldCharType="begin"/>
      </w:r>
      <w:r w:rsidR="00F631DE">
        <w:instrText xml:space="preserve"> ADDIN EN.CITE &lt;EndNote&gt;&lt;Cite&gt;&lt;Author&gt;Ltd.&lt;/Author&gt;&lt;Year&gt;2022&lt;/Year&gt;&lt;RecNum&gt;153&lt;/RecNum&gt;&lt;DisplayText&gt;(22)&lt;/DisplayText&gt;&lt;record&gt;&lt;rec-number&gt;153&lt;/rec-number&gt;&lt;foreign-keys&gt;&lt;key app="EN" db-id="xv0pf99z42z9zkeeteo5vxz3wwfvd5f5taev" timestamp="1701211828" guid="d80d916f-23a7-46cf-9d9a-b5209ccd2d49"&gt;153&lt;/key&gt;&lt;/foreign-keys&gt;&lt;ref-type name="Generic"&gt;13&lt;/ref-type&gt;&lt;contributors&gt;&lt;authors&gt;&lt;author&gt;Oxford Nanopore Technologies Ltd.&lt;/author&gt;&lt;/authors&gt;&lt;/contributors&gt;&lt;titles&gt;&lt;title&gt;Medaka&lt;/title&gt;&lt;/titles&gt;&lt;dates&gt;&lt;year&gt;2022&lt;/year&gt;&lt;/dates&gt;&lt;pub-location&gt;Github&lt;/pub-location&gt;&lt;urls&gt;&lt;related-urls&gt;&lt;url&gt;https://github.com/nanoporetech/medaka&lt;/url&gt;&lt;/related-urls&gt;&lt;/urls&gt;&lt;/record&gt;&lt;/Cite&gt;&lt;/EndNote&gt;</w:instrText>
      </w:r>
      <w:r w:rsidR="001A26BA">
        <w:fldChar w:fldCharType="separate"/>
      </w:r>
      <w:r w:rsidR="00F631DE">
        <w:rPr>
          <w:noProof/>
        </w:rPr>
        <w:t>(22)</w:t>
      </w:r>
      <w:r w:rsidR="001A26BA">
        <w:fldChar w:fldCharType="end"/>
      </w:r>
      <w:r>
        <w:t xml:space="preserve">. This polished assembly was further polished using short read data using </w:t>
      </w:r>
      <w:proofErr w:type="spellStart"/>
      <w:r>
        <w:t>Polypolish</w:t>
      </w:r>
      <w:proofErr w:type="spellEnd"/>
      <w:r>
        <w:t xml:space="preserve"> and finally using POLCA. Both </w:t>
      </w:r>
      <w:proofErr w:type="spellStart"/>
      <w:r>
        <w:t>Polypolish</w:t>
      </w:r>
      <w:proofErr w:type="spellEnd"/>
      <w:r>
        <w:t xml:space="preserve"> and POLCA were run using default settings</w:t>
      </w:r>
      <w:r w:rsidR="001A26BA">
        <w:t xml:space="preserve"> </w:t>
      </w:r>
      <w:r w:rsidR="001A26BA">
        <w:fldChar w:fldCharType="begin"/>
      </w:r>
      <w:r w:rsidR="00F631DE">
        <w:instrText xml:space="preserve"> ADDIN EN.CITE &lt;EndNote&gt;&lt;Cite&gt;&lt;Author&gt;Zimin&lt;/Author&gt;&lt;Year&gt;2020&lt;/Year&gt;&lt;RecNum&gt;26&lt;/RecNum&gt;&lt;DisplayText&gt;(23, 24)&lt;/DisplayText&gt;&lt;record&gt;&lt;rec-number&gt;26&lt;/rec-number&gt;&lt;foreign-keys&gt;&lt;key app="EN" db-id="2v09xv9p5vv054ezr0mvzwdlvafs5vs90twr" timestamp="1721112595"&gt;26&lt;/key&gt;&lt;/foreign-keys&gt;&lt;ref-type name="Journal Article"&gt;17&lt;/ref-type&gt;&lt;contributors&gt;&lt;authors&gt;&lt;author&gt;Zimin, Aleksey V.&lt;/author&gt;&lt;author&gt;Salzberg, Steven L.&lt;/author&gt;&lt;/authors&gt;&lt;/contributors&gt;&lt;titles&gt;&lt;title&gt;The genome polishing tool POLCA makes fast and accurate corrections in genome assemblies&lt;/title&gt;&lt;secondary-title&gt;PLOS Computational Biology&lt;/secondary-title&gt;&lt;/titles&gt;&lt;periodical&gt;&lt;full-title&gt;PLOS Computational Biology&lt;/full-title&gt;&lt;/periodical&gt;&lt;pages&gt;e1007981&lt;/pages&gt;&lt;volume&gt;16&lt;/volume&gt;&lt;number&gt;6&lt;/number&gt;&lt;dates&gt;&lt;year&gt;2020&lt;/year&gt;&lt;pub-dates&gt;&lt;date&gt;2020-06-26&lt;/date&gt;&lt;/pub-dates&gt;&lt;/dates&gt;&lt;publisher&gt;Public Library of Science (PLoS)&lt;/publisher&gt;&lt;isbn&gt;1553-7358&lt;/isbn&gt;&lt;urls&gt;&lt;/urls&gt;&lt;electronic-resource-num&gt;10.1371/journal.pcbi.1007981&lt;/electronic-resource-num&gt;&lt;access-date&gt;2023-11-30T07:41:59&lt;/access-date&gt;&lt;/record&gt;&lt;/Cite&gt;&lt;Cite&gt;&lt;Author&gt;Wick&lt;/Author&gt;&lt;Year&gt;2022&lt;/Year&gt;&lt;RecNum&gt;22&lt;/RecNum&gt;&lt;record&gt;&lt;rec-number&gt;22&lt;/rec-number&gt;&lt;foreign-keys&gt;&lt;key app="EN" db-id="2v09xv9p5vv054ezr0mvzwdlvafs5vs90twr" timestamp="1721112595"&gt;22&lt;/key&gt;&lt;/foreign-keys&gt;&lt;ref-type name="Journal Article"&gt;17&lt;/ref-type&gt;&lt;contributors&gt;&lt;authors&gt;&lt;author&gt;Wick, Ryan R.&lt;/author&gt;&lt;author&gt;Holt, Kathryn E.&lt;/author&gt;&lt;/authors&gt;&lt;/contributors&gt;&lt;titles&gt;&lt;title&gt;Polypolish: Short-read polishing of long-read bacterial genome assemblies&lt;/title&gt;&lt;secondary-title&gt;PLOS Computational Biology&lt;/secondary-title&gt;&lt;/titles&gt;&lt;periodical&gt;&lt;full-title&gt;PLOS Computational Biology&lt;/full-title&gt;&lt;/periodical&gt;&lt;pages&gt;e1009802&lt;/pages&gt;&lt;volume&gt;18&lt;/volume&gt;&lt;number&gt;1&lt;/number&gt;&lt;dates&gt;&lt;year&gt;2022&lt;/year&gt;&lt;pub-dates&gt;&lt;date&gt;2022-01-24&lt;/date&gt;&lt;/pub-dates&gt;&lt;/dates&gt;&lt;publisher&gt;Public Library of Science (PLoS)&lt;/publisher&gt;&lt;isbn&gt;1553-7358&lt;/isbn&gt;&lt;urls&gt;&lt;/urls&gt;&lt;electronic-resource-num&gt;10.1371/journal.pcbi.1009802&lt;/electronic-resource-num&gt;&lt;access-date&gt;2023-11-30T07:43:08&lt;/access-date&gt;&lt;/record&gt;&lt;/Cite&gt;&lt;/EndNote&gt;</w:instrText>
      </w:r>
      <w:r w:rsidR="001A26BA">
        <w:fldChar w:fldCharType="separate"/>
      </w:r>
      <w:r w:rsidR="00F631DE">
        <w:rPr>
          <w:noProof/>
        </w:rPr>
        <w:t>(23, 24)</w:t>
      </w:r>
      <w:r w:rsidR="001A26BA">
        <w:fldChar w:fldCharType="end"/>
      </w:r>
      <w:r>
        <w:t>.</w:t>
      </w:r>
    </w:p>
    <w:p w14:paraId="00000035" w14:textId="77777777" w:rsidR="00492EE6" w:rsidRDefault="00492EE6">
      <w:pPr>
        <w:jc w:val="both"/>
      </w:pPr>
    </w:p>
    <w:p w14:paraId="00000036" w14:textId="77777777" w:rsidR="00492EE6" w:rsidRDefault="00000000">
      <w:pPr>
        <w:jc w:val="both"/>
        <w:rPr>
          <w:b/>
        </w:rPr>
      </w:pPr>
      <w:r>
        <w:rPr>
          <w:b/>
        </w:rPr>
        <w:t>Genotyping, plasmid calling and AMR gene detection</w:t>
      </w:r>
    </w:p>
    <w:p w14:paraId="25AC141D" w14:textId="1D8E682F" w:rsidR="00AE4C1E" w:rsidRDefault="00000000">
      <w:pPr>
        <w:jc w:val="both"/>
      </w:pPr>
      <w:r>
        <w:t>Bacterial genotyping</w:t>
      </w:r>
      <w:r w:rsidR="00712A32">
        <w:t xml:space="preserve"> and plasmid detection</w:t>
      </w:r>
      <w:r w:rsidR="00582DDD">
        <w:t xml:space="preserve"> was</w:t>
      </w:r>
      <w:r>
        <w:t xml:space="preserve"> done using the </w:t>
      </w:r>
      <w:proofErr w:type="spellStart"/>
      <w:r>
        <w:t>GenoTyphi</w:t>
      </w:r>
      <w:proofErr w:type="spellEnd"/>
      <w:r>
        <w:t xml:space="preserve"> bacterial typing framework</w:t>
      </w:r>
      <w:r w:rsidR="00582DDD">
        <w:t xml:space="preserve"> </w:t>
      </w:r>
      <w:r w:rsidR="00582DDD">
        <w:fldChar w:fldCharType="begin">
          <w:fldData xml:space="preserve">PEVuZE5vdGU+PENpdGU+PEF1dGhvcj5EeXNvbjwvQXV0aG9yPjxZZWFyPjIwMjE8L1llYXI+PFJl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</w:fldData>
        </w:fldChar>
      </w:r>
      <w:r w:rsidR="00F631DE">
        <w:instrText xml:space="preserve"> ADDIN EN.CITE </w:instrText>
      </w:r>
      <w:r w:rsidR="00F631DE">
        <w:fldChar w:fldCharType="begin">
          <w:fldData xml:space="preserve">PEVuZE5vdGU+PENpdGU+PEF1dGhvcj5EeXNvbjwvQXV0aG9yPjxZZWFyPjIwMjE8L1llYXI+PFJl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</w:fldData>
        </w:fldChar>
      </w:r>
      <w:r w:rsidR="00F631DE">
        <w:instrText xml:space="preserve"> ADDIN EN.CITE.DATA </w:instrText>
      </w:r>
      <w:r w:rsidR="00F631DE">
        <w:fldChar w:fldCharType="end"/>
      </w:r>
      <w:r w:rsidR="00582DDD">
        <w:fldChar w:fldCharType="separate"/>
      </w:r>
      <w:r w:rsidR="00F631DE">
        <w:rPr>
          <w:noProof/>
        </w:rPr>
        <w:t>(4, 25)</w:t>
      </w:r>
      <w:r w:rsidR="00582DDD">
        <w:fldChar w:fldCharType="end"/>
      </w:r>
      <w:r>
        <w:t xml:space="preserve">. We implemented </w:t>
      </w:r>
      <w:proofErr w:type="spellStart"/>
      <w:r>
        <w:t>Genotyphi</w:t>
      </w:r>
      <w:proofErr w:type="spellEnd"/>
      <w:r>
        <w:t xml:space="preserve"> using </w:t>
      </w:r>
      <w:proofErr w:type="spellStart"/>
      <w:r>
        <w:t>Mykrobe</w:t>
      </w:r>
      <w:proofErr w:type="spellEnd"/>
      <w:r>
        <w:t xml:space="preserve"> v0.12.1 with the default settings and the Typhi panel (version 20221208)</w:t>
      </w:r>
      <w:r w:rsidR="00C40BF1">
        <w:t xml:space="preserve"> </w:t>
      </w:r>
      <w:r w:rsidR="00C40BF1">
        <w:fldChar w:fldCharType="begin"/>
      </w:r>
      <w:r w:rsidR="00F631DE">
        <w:instrText xml:space="preserve"> ADDIN EN.CITE &lt;EndNote&gt;&lt;Cite&gt;&lt;Author&gt;Dyson&lt;/Author&gt;&lt;Year&gt;2021&lt;/Year&gt;&lt;RecNum&gt;157&lt;/RecNum&gt;&lt;DisplayText&gt;(25, 26)&lt;/DisplayText&gt;&lt;record&gt;&lt;rec-number&gt;157&lt;/rec-number&gt;&lt;foreign-keys&gt;&lt;key app="EN" db-id="xv0pf99z42z9zkeeteo5vxz3wwfvd5f5taev" timestamp="1704376993" guid="77aa6ed7-6e2a-4c3b-b218-cb226a3800c5"&gt;157&lt;/key&gt;&lt;/foreign-keys&gt;&lt;ref-type name="Journal Article"&gt;17&lt;/ref-type&gt;&lt;contributors&gt;&lt;authors&gt;&lt;author&gt;Dyson, Zoe A&lt;/author&gt;&lt;author&gt;Holt, Kathryn E&lt;/author&gt;&lt;/authors&gt;&lt;/contributors&gt;&lt;titles&gt;&lt;title&gt;Five Years of GenoTyphi: Updates to the Global Salmonella Typhi Genotyping Framework&lt;/title&gt;&lt;secondary-title&gt;The Journal of Infectious Diseases&lt;/secondary-title&gt;&lt;/titles&gt;&lt;periodical&gt;&lt;full-title&gt;The Journal of Infectious Diseases&lt;/full-title&gt;&lt;/periodical&gt;&lt;pages&gt;S775-S780&lt;/pages&gt;&lt;volume&gt;224&lt;/volume&gt;&lt;number&gt;Supplement_7&lt;/number&gt;&lt;dates&gt;&lt;year&gt;2021&lt;/year&gt;&lt;pub-dates&gt;&lt;date&gt;2021-12-20&lt;/date&gt;&lt;/pub-dates&gt;&lt;/dates&gt;&lt;publisher&gt;Oxford University Press (OUP)&lt;/publisher&gt;&lt;isbn&gt;0022-1899&lt;/isbn&gt;&lt;urls&gt;&lt;/urls&gt;&lt;electronic-resource-num&gt;10.1093/infdis/jiab414&lt;/electronic-resource-num&gt;&lt;access-date&gt;2023-11-30T08:09:09&lt;/access-date&gt;&lt;/record&gt;&lt;/Cite&gt;&lt;Cite&gt;&lt;Author&gt;Holt&lt;/Author&gt;&lt;Year&gt;2022&lt;/Year&gt;&lt;RecNum&gt;142&lt;/RecNum&gt;&lt;record&gt;&lt;rec-number&gt;142&lt;/rec-number&gt;&lt;foreign-keys&gt;&lt;key app="EN" db-id="xv0pf99z42z9zkeeteo5vxz3wwfvd5f5taev" timestamp="1700520171" guid="4e528a41-360a-4cc9-bdb5-bcc166164fba"&gt;142&lt;/key&gt;&lt;/foreign-keys&gt;&lt;ref-type name="Computer Program"&gt;9&lt;/ref-type&gt;&lt;contributors&gt;&lt;authors&gt;&lt;author&gt;Kat Holt&lt;/author&gt;&lt;author&gt;Zoe Anne Dyson&lt;/author&gt;&lt;author&gt;Jane Hawkey&lt;/author&gt;&lt;author&gt;flashton2003&lt;/author&gt;&lt;/authors&gt;&lt;/contributors&gt;&lt;titles&gt;&lt;title&gt;GenoTyphi&lt;/title&gt;&lt;/titles&gt;&lt;edition&gt;2.0&lt;/edition&gt;&lt;dates&gt;&lt;year&gt;2022&lt;/year&gt;&lt;/dates&gt;&lt;pub-location&gt;DOI 10.5281/zenodo.4707613&lt;/pub-location&gt;&lt;urls&gt;&lt;/urls&gt;&lt;electronic-resource-num&gt;DOI 10.5281/zenodo.4707613&lt;/electronic-resource-num&gt;&lt;/record&gt;&lt;/Cite&gt;&lt;/EndNote&gt;</w:instrText>
      </w:r>
      <w:r w:rsidR="00C40BF1">
        <w:fldChar w:fldCharType="separate"/>
      </w:r>
      <w:r w:rsidR="00F631DE">
        <w:rPr>
          <w:noProof/>
        </w:rPr>
        <w:t>(25, 26)</w:t>
      </w:r>
      <w:r w:rsidR="00C40BF1">
        <w:fldChar w:fldCharType="end"/>
      </w:r>
      <w:r>
        <w:t xml:space="preserve">. The </w:t>
      </w:r>
      <w:proofErr w:type="spellStart"/>
      <w:r>
        <w:t>json</w:t>
      </w:r>
      <w:proofErr w:type="spellEnd"/>
      <w:r>
        <w:t xml:space="preserve"> output files were parsed into a csv document using the script “parse_typhi_mykrobe.py” provided at the </w:t>
      </w:r>
      <w:proofErr w:type="spellStart"/>
      <w:r>
        <w:t>GenoTyphi</w:t>
      </w:r>
      <w:proofErr w:type="spellEnd"/>
      <w:r>
        <w:t xml:space="preserve"> repository</w:t>
      </w:r>
      <w:r w:rsidR="00E253C4">
        <w:t xml:space="preserve"> </w:t>
      </w:r>
      <w:r w:rsidR="00E253C4">
        <w:fldChar w:fldCharType="begin"/>
      </w:r>
      <w:r w:rsidR="00F631DE">
        <w:instrText xml:space="preserve"> ADDIN EN.CITE &lt;EndNote&gt;&lt;Cite&gt;&lt;Author&gt;Holt&lt;/Author&gt;&lt;Year&gt;2022&lt;/Year&gt;&lt;RecNum&gt;142&lt;/RecNum&gt;&lt;DisplayText&gt;(26)&lt;/DisplayText&gt;&lt;record&gt;&lt;rec-number&gt;142&lt;/rec-number&gt;&lt;foreign-keys&gt;&lt;key app="EN" db-id="xv0pf99z42z9zkeeteo5vxz3wwfvd5f5taev" timestamp="1700520171" guid="4e528a41-360a-4cc9-bdb5-bcc166164fba"&gt;142&lt;/key&gt;&lt;/foreign-keys&gt;&lt;ref-type name="Computer Program"&gt;9&lt;/ref-type&gt;&lt;contributors&gt;&lt;authors&gt;&lt;author&gt;Kat Holt&lt;/author&gt;&lt;author&gt;Zoe Anne Dyson&lt;/author&gt;&lt;author&gt;Jane Hawkey&lt;/author&gt;&lt;author&gt;flashton2003&lt;/author&gt;&lt;/authors&gt;&lt;/contributors&gt;&lt;titles&gt;&lt;title&gt;GenoTyphi&lt;/title&gt;&lt;/titles&gt;&lt;edition&gt;2.0&lt;/edition&gt;&lt;dates&gt;&lt;year&gt;2022&lt;/year&gt;&lt;/dates&gt;&lt;pub-location&gt;DOI 10.5281/zenodo.4707613&lt;/pub-location&gt;&lt;urls&gt;&lt;/urls&gt;&lt;electronic-resource-num&gt;DOI 10.5281/zenodo.4707613&lt;/electronic-resource-num&gt;&lt;/record&gt;&lt;/Cite&gt;&lt;/EndNote&gt;</w:instrText>
      </w:r>
      <w:r w:rsidR="00E253C4">
        <w:fldChar w:fldCharType="separate"/>
      </w:r>
      <w:r w:rsidR="00F631DE">
        <w:rPr>
          <w:noProof/>
        </w:rPr>
        <w:t>(26)</w:t>
      </w:r>
      <w:r w:rsidR="00E253C4">
        <w:fldChar w:fldCharType="end"/>
      </w:r>
      <w:r>
        <w:t xml:space="preserve">. </w:t>
      </w:r>
    </w:p>
    <w:p w14:paraId="00000037" w14:textId="358C34FC" w:rsidR="00492EE6" w:rsidRDefault="00000000">
      <w:pPr>
        <w:jc w:val="both"/>
      </w:pPr>
      <w:r>
        <w:t xml:space="preserve">We then used </w:t>
      </w:r>
      <w:proofErr w:type="spellStart"/>
      <w:r>
        <w:t>AMRFinderPlus</w:t>
      </w:r>
      <w:proofErr w:type="spellEnd"/>
      <w:r>
        <w:t xml:space="preserve"> (Software version 3.11.26 and Database version 2023-11-15.1) to assess the presence of AMR genes and plasmids in the assembled contigs</w:t>
      </w:r>
      <w:r w:rsidR="00712A32">
        <w:t xml:space="preserve"> </w:t>
      </w:r>
      <w:r w:rsidR="00621788">
        <w:fldChar w:fldCharType="begin"/>
      </w:r>
      <w:r w:rsidR="00F631DE">
        <w:instrText xml:space="preserve"> ADDIN EN.CITE &lt;EndNote&gt;&lt;Cite&gt;&lt;Author&gt;Feldgarden&lt;/Author&gt;&lt;Year&gt;2021&lt;/Year&gt;&lt;RecNum&gt;9&lt;/RecNum&gt;&lt;DisplayText&gt;(27)&lt;/DisplayText&gt;&lt;record&gt;&lt;rec-number&gt;9&lt;/rec-number&gt;&lt;foreign-keys&gt;&lt;key app="EN" db-id="2v09xv9p5vv054ezr0mvzwdlvafs5vs90twr" timestamp="1721112595"&gt;9&lt;/key&gt;&lt;/foreign-keys&gt;&lt;ref-type name="Journal Article"&gt;17&lt;/ref-type&gt;&lt;contributors&gt;&lt;authors&gt;&lt;author&gt;Feldgarden, Michael&lt;/author&gt;&lt;author&gt;Brover, Vyacheslav&lt;/author&gt;&lt;author&gt;Gonzalez-Escalona, Narjol&lt;/author&gt;&lt;author&gt;Frye, Jonathan G.&lt;/author&gt;&lt;author&gt;Haendiges, Julie&lt;/author&gt;&lt;author&gt;Haft, Daniel H.&lt;/author&gt;&lt;author&gt;Hoffmann, Maria&lt;/author&gt;&lt;author&gt;Pettengill, James B.&lt;/author&gt;&lt;author&gt;Prasad, Arjun B.&lt;/author&gt;&lt;author&gt;Tillman, Glenn E.&lt;/author&gt;&lt;author&gt;Tyson, Gregory H.&lt;/author&gt;&lt;author&gt;Klimke, William&lt;/author&gt;&lt;/authors&gt;&lt;/contributors&gt;&lt;titles&gt;&lt;title&gt;AMRFinderPlus and the Reference Gene Catalog facilitate examination of the genomic links among antimicrobial resistance, stress response, and virulence&lt;/title&gt;&lt;secondary-title&gt;Scientific Reports&lt;/secondary-title&gt;&lt;/titles&gt;&lt;periodical&gt;&lt;full-title&gt;Scientific Reports&lt;/full-title&gt;&lt;/periodical&gt;&lt;volume&gt;11&lt;/volume&gt;&lt;number&gt;1&lt;/number&gt;&lt;dates&gt;&lt;year&gt;2021&lt;/year&gt;&lt;/dates&gt;&lt;publisher&gt;Springer Science and Business Media LLC&lt;/publisher&gt;&lt;isbn&gt;2045-2322&lt;/isbn&gt;&lt;urls&gt;&lt;related-urls&gt;&lt;url&gt;https://dx.doi.org/10.1038/s41598-021-91456-0&lt;/url&gt;&lt;/related-urls&gt;&lt;/urls&gt;&lt;electronic-resource-num&gt;10.1038/s41598-021-91456-0&lt;/electronic-resource-num&gt;&lt;/record&gt;&lt;/Cite&gt;&lt;/EndNote&gt;</w:instrText>
      </w:r>
      <w:r w:rsidR="00621788">
        <w:fldChar w:fldCharType="separate"/>
      </w:r>
      <w:r w:rsidR="00F631DE">
        <w:rPr>
          <w:noProof/>
        </w:rPr>
        <w:t>(27)</w:t>
      </w:r>
      <w:r w:rsidR="00621788">
        <w:fldChar w:fldCharType="end"/>
      </w:r>
      <w:r>
        <w:t xml:space="preserve">. </w:t>
      </w:r>
      <w:proofErr w:type="spellStart"/>
      <w:r>
        <w:t>AMRFinder</w:t>
      </w:r>
      <w:proofErr w:type="spellEnd"/>
      <w:r>
        <w:t xml:space="preserve"> Plus was run by passing </w:t>
      </w:r>
      <w:proofErr w:type="gramStart"/>
      <w:r>
        <w:t>the ”</w:t>
      </w:r>
      <w:proofErr w:type="gramEnd"/>
      <w:r>
        <w:t xml:space="preserve"> –nucleotide –protein –</w:t>
      </w:r>
      <w:proofErr w:type="spellStart"/>
      <w:r>
        <w:t>gff</w:t>
      </w:r>
      <w:proofErr w:type="spellEnd"/>
      <w:r>
        <w:t xml:space="preserve"> –organism –plus” flags. We </w:t>
      </w:r>
      <w:proofErr w:type="gramStart"/>
      <w:r>
        <w:t>passed  “</w:t>
      </w:r>
      <w:proofErr w:type="gramEnd"/>
      <w:r>
        <w:t xml:space="preserve">Salmonella” to the –organism flag. </w:t>
      </w:r>
      <w:proofErr w:type="spellStart"/>
      <w:r>
        <w:t>AMRFinderPlus</w:t>
      </w:r>
      <w:proofErr w:type="spellEnd"/>
      <w:r>
        <w:t xml:space="preserve"> outputs a file with AMR genes and their location on the contigs. Th</w:t>
      </w:r>
      <w:r w:rsidR="00F113C4">
        <w:t>e AMR genes are</w:t>
      </w:r>
      <w:r>
        <w:t xml:space="preserve"> presented </w:t>
      </w:r>
      <w:r w:rsidR="00F113C4">
        <w:t>i</w:t>
      </w:r>
      <w:r>
        <w:t xml:space="preserve">n </w:t>
      </w:r>
      <w:hyperlink w:anchor="Figure2" w:history="1">
        <w:r w:rsidRPr="006014A1">
          <w:rPr>
            <w:rStyle w:val="Hyperlink"/>
          </w:rPr>
          <w:t>Figure 2</w:t>
        </w:r>
      </w:hyperlink>
      <w:r>
        <w:t>. We used Ariba (version 2.14.6, RRID:SCR_015976) using the ARG-ANNOT database to detect AMR genes in the raw reads to annotate the phylogenetic trees</w:t>
      </w:r>
      <w:r w:rsidR="00C61415">
        <w:t xml:space="preserve"> </w:t>
      </w:r>
      <w:r w:rsidR="00074CC2">
        <w:fldChar w:fldCharType="begin">
          <w:fldData xml:space="preserve">PEVuZE5vdGU+PENpdGU+PEF1dGhvcj5GZWxkZ2FyZGVuPC9BdXRob3I+PFllYXI+MjAyMTwvWWVh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</w:fldData>
        </w:fldChar>
      </w:r>
      <w:r w:rsidR="00F631DE">
        <w:instrText xml:space="preserve"> ADDIN EN.CITE </w:instrText>
      </w:r>
      <w:r w:rsidR="00F631DE">
        <w:fldChar w:fldCharType="begin">
          <w:fldData xml:space="preserve">PEVuZE5vdGU+PENpdGU+PEF1dGhvcj5GZWxkZ2FyZGVuPC9BdXRob3I+PFllYXI+MjAyMTwvWWVh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</w:fldData>
        </w:fldChar>
      </w:r>
      <w:r w:rsidR="00F631DE">
        <w:instrText xml:space="preserve"> ADDIN EN.CITE.DATA </w:instrText>
      </w:r>
      <w:r w:rsidR="00F631DE">
        <w:fldChar w:fldCharType="end"/>
      </w:r>
      <w:r w:rsidR="00074CC2">
        <w:fldChar w:fldCharType="separate"/>
      </w:r>
      <w:r w:rsidR="00F631DE">
        <w:rPr>
          <w:noProof/>
        </w:rPr>
        <w:t>(27, 28)</w:t>
      </w:r>
      <w:r w:rsidR="00074CC2">
        <w:fldChar w:fldCharType="end"/>
      </w:r>
      <w:r>
        <w:t xml:space="preserve">. </w:t>
      </w:r>
    </w:p>
    <w:p w14:paraId="00000038" w14:textId="77777777" w:rsidR="00492EE6" w:rsidRDefault="00492EE6">
      <w:pPr>
        <w:jc w:val="both"/>
      </w:pPr>
    </w:p>
    <w:p w14:paraId="00000039" w14:textId="77777777" w:rsidR="00492EE6" w:rsidRDefault="00000000">
      <w:pPr>
        <w:jc w:val="both"/>
        <w:rPr>
          <w:b/>
        </w:rPr>
      </w:pPr>
      <w:r>
        <w:rPr>
          <w:b/>
        </w:rPr>
        <w:t>Bacteriophage detection</w:t>
      </w:r>
    </w:p>
    <w:p w14:paraId="0000003A" w14:textId="3648E0D8" w:rsidR="00492EE6" w:rsidRDefault="00000000">
      <w:pPr>
        <w:jc w:val="both"/>
      </w:pPr>
      <w:r>
        <w:t>To detect bacteriophages, we used PHASTER web tool (</w:t>
      </w:r>
      <w:hyperlink r:id="rId12">
        <w:r>
          <w:t>https://phaster.ca/</w:t>
        </w:r>
      </w:hyperlink>
      <w:r>
        <w:t>)</w:t>
      </w:r>
      <w:r w:rsidR="00153767">
        <w:t xml:space="preserve"> </w:t>
      </w:r>
      <w:r w:rsidR="00153767">
        <w:fldChar w:fldCharType="begin">
          <w:fldData xml:space="preserve">PEVuZE5vdGU+PENpdGU+PEF1dGhvcj5Bcm5kdDwvQXV0aG9yPjxZZWFyPjIwMTY8L1llYXI+PFJl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==
</w:fldData>
        </w:fldChar>
      </w:r>
      <w:r w:rsidR="00F631DE">
        <w:instrText xml:space="preserve"> ADDIN EN.CITE </w:instrText>
      </w:r>
      <w:r w:rsidR="00F631DE">
        <w:fldChar w:fldCharType="begin">
          <w:fldData xml:space="preserve">PEVuZE5vdGU+PENpdGU+PEF1dGhvcj5Bcm5kdDwvQXV0aG9yPjxZZWFyPjIwMTY8L1llYXI+PFJl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==
</w:fldData>
        </w:fldChar>
      </w:r>
      <w:r w:rsidR="00F631DE">
        <w:instrText xml:space="preserve"> ADDIN EN.CITE.DATA </w:instrText>
      </w:r>
      <w:r w:rsidR="00F631DE">
        <w:fldChar w:fldCharType="end"/>
      </w:r>
      <w:r w:rsidR="00153767">
        <w:fldChar w:fldCharType="separate"/>
      </w:r>
      <w:r w:rsidR="00F631DE">
        <w:rPr>
          <w:noProof/>
        </w:rPr>
        <w:t>(29, 30)</w:t>
      </w:r>
      <w:r w:rsidR="00153767">
        <w:fldChar w:fldCharType="end"/>
      </w:r>
      <w:r>
        <w:t>. We loaded the polished assemblies into the web tool and exported the results as a summary.txt file containing the position of phages in the</w:t>
      </w:r>
      <w:r w:rsidR="00DA2C93">
        <w:t xml:space="preserve"> CT18</w:t>
      </w:r>
      <w:r>
        <w:t xml:space="preserve"> chromosome, shown in </w:t>
      </w:r>
      <w:hyperlink w:anchor="dkz39epkffzp">
        <w:r>
          <w:t>Figure 1</w:t>
        </w:r>
      </w:hyperlink>
      <w:r>
        <w:t xml:space="preserve"> and </w:t>
      </w:r>
      <w:hyperlink w:anchor="sevmy4av7h9r">
        <w:r>
          <w:t>Figure 2A</w:t>
        </w:r>
      </w:hyperlink>
      <w:r>
        <w:t>.</w:t>
      </w:r>
    </w:p>
    <w:p w14:paraId="0000003B" w14:textId="77777777" w:rsidR="00492EE6" w:rsidRDefault="00492EE6">
      <w:pPr>
        <w:jc w:val="both"/>
      </w:pPr>
    </w:p>
    <w:p w14:paraId="0000003C" w14:textId="77777777" w:rsidR="00492EE6" w:rsidRDefault="00000000">
      <w:pPr>
        <w:jc w:val="both"/>
        <w:rPr>
          <w:b/>
        </w:rPr>
      </w:pPr>
      <w:r>
        <w:rPr>
          <w:b/>
        </w:rPr>
        <w:t>Annotation</w:t>
      </w:r>
    </w:p>
    <w:p w14:paraId="0000003D" w14:textId="5755A5FC" w:rsidR="00492EE6" w:rsidRDefault="00000000">
      <w:pPr>
        <w:jc w:val="both"/>
      </w:pPr>
      <w:r>
        <w:t xml:space="preserve">We performed annotation of the hybrid assemblies using </w:t>
      </w:r>
      <w:proofErr w:type="spellStart"/>
      <w:r>
        <w:t>Prokka</w:t>
      </w:r>
      <w:proofErr w:type="spellEnd"/>
      <w:r>
        <w:t xml:space="preserve"> (version 1.14.6, RRID:SCR_014732) with the default settings and performed a genus-specific annotation with “Salmonella” passed as an argument to the “-–genus” command line option</w:t>
      </w:r>
      <w:r w:rsidR="0097422D">
        <w:t xml:space="preserve"> </w:t>
      </w:r>
      <w:r w:rsidR="0097422D">
        <w:fldChar w:fldCharType="begin">
          <w:fldData xml:space="preserve">PEVuZE5vdGU+PENpdGU+PEF1dGhvcj5TZWVtYW5uPC9BdXRob3I+PFllYXI+MjAxNDwvWWVhcj48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</w:fldData>
        </w:fldChar>
      </w:r>
      <w:r w:rsidR="00F631DE">
        <w:instrText xml:space="preserve"> ADDIN EN.CITE </w:instrText>
      </w:r>
      <w:r w:rsidR="00F631DE">
        <w:fldChar w:fldCharType="begin">
          <w:fldData xml:space="preserve">PEVuZE5vdGU+PENpdGU+PEF1dGhvcj5TZWVtYW5uPC9BdXRob3I+PFllYXI+MjAxNDwvWWVhcj48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</w:fldData>
        </w:fldChar>
      </w:r>
      <w:r w:rsidR="00F631DE">
        <w:instrText xml:space="preserve"> ADDIN EN.CITE.DATA </w:instrText>
      </w:r>
      <w:r w:rsidR="00F631DE">
        <w:fldChar w:fldCharType="end"/>
      </w:r>
      <w:r w:rsidR="0097422D">
        <w:fldChar w:fldCharType="separate"/>
      </w:r>
      <w:r w:rsidR="00F631DE">
        <w:rPr>
          <w:noProof/>
        </w:rPr>
        <w:t>(31)</w:t>
      </w:r>
      <w:r w:rsidR="0097422D">
        <w:fldChar w:fldCharType="end"/>
      </w:r>
      <w:r>
        <w:t>.</w:t>
      </w:r>
    </w:p>
    <w:p w14:paraId="0000003E" w14:textId="77777777" w:rsidR="00492EE6" w:rsidRDefault="00492EE6">
      <w:pPr>
        <w:jc w:val="both"/>
      </w:pPr>
    </w:p>
    <w:p w14:paraId="0000003F" w14:textId="77777777" w:rsidR="00492EE6" w:rsidRDefault="00000000">
      <w:pPr>
        <w:jc w:val="both"/>
        <w:rPr>
          <w:b/>
        </w:rPr>
      </w:pPr>
      <w:r>
        <w:rPr>
          <w:b/>
        </w:rPr>
        <w:t>Sequence comparison</w:t>
      </w:r>
    </w:p>
    <w:p w14:paraId="00000040" w14:textId="6D2EB5A4" w:rsidR="00492EE6" w:rsidRDefault="00000000">
      <w:pPr>
        <w:jc w:val="both"/>
      </w:pPr>
      <w:r>
        <w:t xml:space="preserve">We used the ACT: Artemis Comparison Tool (ACT Release 18.2.0, RRID:SCR_004507)  to perform a comparison of assemblies for the isolates sequenced on the </w:t>
      </w:r>
      <w:proofErr w:type="spellStart"/>
      <w:r>
        <w:t>MinION</w:t>
      </w:r>
      <w:proofErr w:type="spellEnd"/>
      <w:r>
        <w:t xml:space="preserve"> platform</w:t>
      </w:r>
      <w:r w:rsidR="004208C6">
        <w:t xml:space="preserve"> </w:t>
      </w:r>
      <w:r w:rsidR="004208C6">
        <w:fldChar w:fldCharType="begin"/>
      </w:r>
      <w:r w:rsidR="00F631DE">
        <w:instrText xml:space="preserve"> ADDIN EN.CITE &lt;EndNote&gt;&lt;Cite&gt;&lt;Author&gt;Carver&lt;/Author&gt;&lt;Year&gt;2005&lt;/Year&gt;&lt;RecNum&gt;7&lt;/RecNum&gt;&lt;DisplayText&gt;(32)&lt;/DisplayText&gt;&lt;record&gt;&lt;rec-number&gt;7&lt;/rec-number&gt;&lt;foreign-keys&gt;&lt;key app="EN" db-id="2v09xv9p5vv054ezr0mvzwdlvafs5vs90twr" timestamp="1721112595"&gt;7&lt;/key&gt;&lt;/foreign-keys&gt;&lt;ref-type name="Journal Article"&gt;17&lt;/ref-type&gt;&lt;contributors&gt;&lt;authors&gt;&lt;author&gt;Carver, Tim J.&lt;/author&gt;&lt;author&gt;Rutherford, Kim M.&lt;/author&gt;&lt;author&gt;Berriman, Matthew&lt;/author&gt;&lt;author&gt;Rajandream, Marie-Adele&lt;/author&gt;&lt;author&gt;Barrell, Barclay G.&lt;/author&gt;&lt;author&gt;Parkhill, Julian&lt;/author&gt;&lt;/authors&gt;&lt;/contributors&gt;&lt;titles&gt;&lt;title&gt;ACT: the Artemis comparison tool&lt;/title&gt;&lt;secondary-title&gt;Bioinformatics&lt;/secondary-title&gt;&lt;/titles&gt;&lt;periodical&gt;&lt;full-title&gt;Bioinformatics&lt;/full-title&gt;&lt;/periodical&gt;&lt;pages&gt;3422-3423&lt;/pages&gt;&lt;volume&gt;21&lt;/volume&gt;&lt;number&gt;16&lt;/number&gt;&lt;dates&gt;&lt;year&gt;2005&lt;/year&gt;&lt;/dates&gt;&lt;isbn&gt;1367-4803&lt;/isbn&gt;&lt;urls&gt;&lt;related-urls&gt;&lt;url&gt;https://doi.org/10.1093/bioinformatics/bti553&lt;/url&gt;&lt;/related-urls&gt;&lt;/urls&gt;&lt;electronic-resource-num&gt;10.1093/bioinformatics/bti553&lt;/electronic-resource-num&gt;&lt;access-date&gt;11/21/2023&lt;/access-date&gt;&lt;/record&gt;&lt;/Cite&gt;&lt;/EndNote&gt;</w:instrText>
      </w:r>
      <w:r w:rsidR="004208C6">
        <w:fldChar w:fldCharType="separate"/>
      </w:r>
      <w:r w:rsidR="00F631DE">
        <w:rPr>
          <w:noProof/>
        </w:rPr>
        <w:t>(32)</w:t>
      </w:r>
      <w:r w:rsidR="004208C6">
        <w:fldChar w:fldCharType="end"/>
      </w:r>
      <w:r>
        <w:t xml:space="preserve">. We </w:t>
      </w:r>
      <w:proofErr w:type="spellStart"/>
      <w:r>
        <w:t>visualised</w:t>
      </w:r>
      <w:proofErr w:type="spellEnd"/>
      <w:r>
        <w:t xml:space="preserve"> the comparison in the BRIG: Blast Ring Image Generator (Version 0.95, RRID:SCR_007802)</w:t>
      </w:r>
      <w:r w:rsidR="004208C6">
        <w:t xml:space="preserve"> </w:t>
      </w:r>
      <w:r w:rsidR="004208C6">
        <w:fldChar w:fldCharType="begin"/>
      </w:r>
      <w:r w:rsidR="00F631DE">
        <w:instrText xml:space="preserve"> ADDIN EN.CITE &lt;EndNote&gt;&lt;Cite&gt;&lt;Author&gt;Alikhan&lt;/Author&gt;&lt;Year&gt;2011&lt;/Year&gt;&lt;RecNum&gt;4&lt;/RecNum&gt;&lt;DisplayText&gt;(33)&lt;/DisplayText&gt;&lt;record&gt;&lt;rec-number&gt;4&lt;/rec-number&gt;&lt;foreign-keys&gt;&lt;key app="EN" db-id="2v09xv9p5vv054ezr0mvzwdlvafs5vs90twr" timestamp="1721112595"&gt;4&lt;/key&gt;&lt;/foreign-keys&gt;&lt;ref-type name="Journal Article"&gt;17&lt;/ref-type&gt;&lt;contributors&gt;&lt;authors&gt;&lt;author&gt;Alikhan, Nabil-Fareed&lt;/author&gt;&lt;author&gt;Petty, Nicola K.&lt;/author&gt;&lt;author&gt;Ben Zakour, Nouri L.&lt;/author&gt;&lt;author&gt;Beatson, Scott A.&lt;/author&gt;&lt;/authors&gt;&lt;/contributors&gt;&lt;titles&gt;&lt;title&gt;BLAST Ring Image Generator (BRIG): simple prokaryote genome comparisons&lt;/title&gt;&lt;secondary-title&gt;BMC Genomics&lt;/secondary-title&gt;&lt;/titles&gt;&lt;periodical&gt;&lt;full-title&gt;BMC Genomics&lt;/full-title&gt;&lt;/periodical&gt;&lt;pages&gt;402&lt;/pages&gt;&lt;volume&gt;12&lt;/volume&gt;&lt;number&gt;1&lt;/number&gt;&lt;dates&gt;&lt;year&gt;2011&lt;/year&gt;&lt;pub-dates&gt;&lt;date&gt;2011/08/08&lt;/date&gt;&lt;/pub-dates&gt;&lt;/dates&gt;&lt;isbn&gt;1471-2164&lt;/isbn&gt;&lt;urls&gt;&lt;related-urls&gt;&lt;url&gt;https://doi.org/10.1186/1471-2164-12-402&lt;/url&gt;&lt;/related-urls&gt;&lt;/urls&gt;&lt;electronic-resource-num&gt;10.1186/1471-2164-12-402&lt;/electronic-resource-num&gt;&lt;/record&gt;&lt;/Cite&gt;&lt;/EndNote&gt;</w:instrText>
      </w:r>
      <w:r w:rsidR="004208C6">
        <w:fldChar w:fldCharType="separate"/>
      </w:r>
      <w:r w:rsidR="00F631DE">
        <w:rPr>
          <w:noProof/>
        </w:rPr>
        <w:t>(33)</w:t>
      </w:r>
      <w:r w:rsidR="004208C6">
        <w:fldChar w:fldCharType="end"/>
      </w:r>
      <w:r>
        <w:t>. Both of these programs used the Basic Local Alignment Tool (BLAST) (Nucleotide-Nucleotide BLAST 2.15.0+) to perform nucleotide sequence comparisons</w:t>
      </w:r>
      <w:r w:rsidR="00706205">
        <w:t xml:space="preserve"> </w:t>
      </w:r>
      <w:r w:rsidR="00706205">
        <w:fldChar w:fldCharType="begin"/>
      </w:r>
      <w:r w:rsidR="00F631DE">
        <w:instrText xml:space="preserve"> ADDIN EN.CITE &lt;EndNote&gt;&lt;Cite&gt;&lt;Author&gt;Zhang&lt;/Author&gt;&lt;Year&gt;2000&lt;/Year&gt;&lt;RecNum&gt;24&lt;/RecNum&gt;&lt;DisplayText&gt;(34)&lt;/DisplayText&gt;&lt;record&gt;&lt;rec-number&gt;24&lt;/rec-number&gt;&lt;foreign-keys&gt;&lt;key app="EN" db-id="2v09xv9p5vv054ezr0mvzwdlvafs5vs90twr" timestamp="1721112595"&gt;24&lt;/key&gt;&lt;/foreign-keys&gt;&lt;ref-type name="Journal Article"&gt;17&lt;/ref-type&gt;&lt;contributors&gt;&lt;authors&gt;&lt;author&gt;Zheng Zhang&lt;/author&gt;&lt;author&gt;Scott Schwartz&lt;/author&gt;&lt;author&gt;Lukas Wagner&lt;/author&gt;&lt;author&gt;Webb Miller&lt;/author&gt;&lt;/authors&gt;&lt;/contributors&gt;&lt;titles&gt;&lt;title&gt;A Greedy Algorithm for Aligning DNA Sequences&lt;/title&gt;&lt;secondary-title&gt;Journal of Computational Biology&lt;/secondary-title&gt;&lt;/titles&gt;&lt;periodical&gt;&lt;full-title&gt;Journal of Computational Biology&lt;/full-title&gt;&lt;/periodical&gt;&lt;pages&gt;203-214&lt;/pages&gt;&lt;volume&gt;7&lt;/volume&gt;&lt;number&gt;1-2&lt;/number&gt;&lt;keywords&gt;&lt;keyword&gt;SEQUENCE ALIGNMENT,GREEDY ALGORITHMS,DYNAMIC PROGRAMMING&lt;/keyword&gt;&lt;/keywords&gt;&lt;dates&gt;&lt;year&gt;2000&lt;/year&gt;&lt;/dates&gt;&lt;accession-num&gt;10890397&lt;/accession-num&gt;&lt;urls&gt;&lt;related-urls&gt;&lt;url&gt;https://www.liebertpub.com/doi/abs/10.1089/10665270050081478&lt;/url&gt;&lt;/related-urls&gt;&lt;/urls&gt;&lt;electronic-resource-num&gt;10.1089/10665270050081478&lt;/electronic-resource-num&gt;&lt;/record&gt;&lt;/Cite&gt;&lt;/EndNote&gt;</w:instrText>
      </w:r>
      <w:r w:rsidR="00706205">
        <w:fldChar w:fldCharType="separate"/>
      </w:r>
      <w:r w:rsidR="00F631DE">
        <w:rPr>
          <w:noProof/>
        </w:rPr>
        <w:t>(34)</w:t>
      </w:r>
      <w:r w:rsidR="00706205">
        <w:fldChar w:fldCharType="end"/>
      </w:r>
      <w:r>
        <w:t>. For all sequence comparisons, we used the “</w:t>
      </w:r>
      <w:proofErr w:type="spellStart"/>
      <w:r>
        <w:t>blastn</w:t>
      </w:r>
      <w:proofErr w:type="spellEnd"/>
      <w:r>
        <w:t xml:space="preserve">” option with the default setting for comparing 2 sequences. We used the CT18 reference genome (AL513382.1) as a reference for the BRIG comparison of the chromosome and used the incHI1 plasmid from the same isolate (AL513383.1)  as a reference for </w:t>
      </w:r>
      <w:r w:rsidR="004D1C44">
        <w:t xml:space="preserve">the </w:t>
      </w:r>
      <w:r>
        <w:t xml:space="preserve">plasmid </w:t>
      </w:r>
      <w:r w:rsidR="004D1C44">
        <w:t>comparison</w:t>
      </w:r>
      <w:r w:rsidR="002A27A3">
        <w:t xml:space="preserve"> </w:t>
      </w:r>
      <w:r w:rsidR="002A27A3">
        <w:fldChar w:fldCharType="begin"/>
      </w:r>
      <w:r w:rsidR="00F631DE">
        <w:instrText xml:space="preserve"> ADDIN EN.CITE &lt;EndNote&gt;&lt;Cite&gt;&lt;Author&gt;Deng&lt;/Author&gt;&lt;Year&gt;2003&lt;/Year&gt;&lt;RecNum&gt;184&lt;/RecNum&gt;&lt;DisplayText&gt;(35)&lt;/DisplayText&gt;&lt;record&gt;&lt;rec-number&gt;184&lt;/rec-number&gt;&lt;foreign-keys&gt;&lt;key app="EN" db-id="xv0pf99z42z9zkeeteo5vxz3wwfvd5f5taev" timestamp="1720381994" guid="3152fc79-cf83-4e21-b92b-df12aa711c2c"&gt;184&lt;/key&gt;&lt;/foreign-keys&gt;&lt;ref-type name="Journal Article"&gt;17&lt;/ref-type&gt;&lt;contributors&gt;&lt;authors&gt;&lt;author&gt;Wen Deng&lt;/author&gt;&lt;author&gt;Shian-Ren Liou&lt;/author&gt;&lt;author&gt;Guy Plunkett&lt;/author&gt;&lt;author&gt;George F. Mayhew&lt;/author&gt;&lt;author&gt;Debra J. Rose&lt;/author&gt;&lt;author&gt;Valerie Burland&lt;/author&gt;&lt;author&gt;Voula Kodoyianni&lt;/author&gt;&lt;author&gt;David C. Schwartz&lt;/author&gt;&lt;author&gt;Frederick R. Blattner&lt;/author&gt;&lt;/authors&gt;&lt;/contributors&gt;&lt;titles&gt;&lt;title&gt;Comparative Genomics of Salmonella enterica Serovar Typhi Strains Ty2 and CT18&lt;/title&gt;&lt;secondary-title&gt;Journal of Bacteriology&lt;/secondary-title&gt;&lt;/titles&gt;&lt;periodical&gt;&lt;full-title&gt;Journal of Bacteriology&lt;/full-title&gt;&lt;/periodical&gt;&lt;pages&gt;2330-2337&lt;/pages&gt;&lt;volume&gt;185&lt;/volume&gt;&lt;number&gt;7&lt;/number&gt;&lt;dates&gt;&lt;year&gt;2003&lt;/year&gt;&lt;/dates&gt;&lt;urls&gt;&lt;related-urls&gt;&lt;url&gt;https://journals.asm.org/doi/abs/10.1128/jb.185.7.2330-2337.2003&lt;/url&gt;&lt;/related-urls&gt;&lt;/urls&gt;&lt;electronic-resource-num&gt;doi:10.1128/jb.185.7.2330-2337.2003&lt;/electronic-resource-num&gt;&lt;/record&gt;&lt;/Cite&gt;&lt;/EndNote&gt;</w:instrText>
      </w:r>
      <w:r w:rsidR="002A27A3">
        <w:fldChar w:fldCharType="separate"/>
      </w:r>
      <w:r w:rsidR="00F631DE">
        <w:rPr>
          <w:noProof/>
        </w:rPr>
        <w:t>(35)</w:t>
      </w:r>
      <w:r w:rsidR="002A27A3">
        <w:fldChar w:fldCharType="end"/>
      </w:r>
      <w:r>
        <w:t xml:space="preserve">. To assess the presence of AMR genes on the plasmids and parts of the chromosome previously known to contain the insertion of AMR genes, </w:t>
      </w:r>
      <w:r>
        <w:lastRenderedPageBreak/>
        <w:t xml:space="preserve">we used the </w:t>
      </w:r>
      <w:proofErr w:type="spellStart"/>
      <w:r>
        <w:t>GenoPlotR</w:t>
      </w:r>
      <w:proofErr w:type="spellEnd"/>
      <w:r>
        <w:t xml:space="preserve"> v 0.8.11 R package which gives a visual comparison of the coding sequences in these regions</w:t>
      </w:r>
      <w:r w:rsidR="005F15FB">
        <w:t xml:space="preserve"> </w:t>
      </w:r>
      <w:r w:rsidR="005F15FB">
        <w:fldChar w:fldCharType="begin"/>
      </w:r>
      <w:r w:rsidR="00F631DE">
        <w:instrText xml:space="preserve"> ADDIN EN.CITE &lt;EndNote&gt;&lt;Cite&gt;&lt;Author&gt;Zhang&lt;/Author&gt;&lt;Year&gt;2000&lt;/Year&gt;&lt;RecNum&gt;24&lt;/RecNum&gt;&lt;DisplayText&gt;(34)&lt;/DisplayText&gt;&lt;record&gt;&lt;rec-number&gt;24&lt;/rec-number&gt;&lt;foreign-keys&gt;&lt;key app="EN" db-id="2v09xv9p5vv054ezr0mvzwdlvafs5vs90twr" timestamp="1721112595"&gt;24&lt;/key&gt;&lt;/foreign-keys&gt;&lt;ref-type name="Journal Article"&gt;17&lt;/ref-type&gt;&lt;contributors&gt;&lt;authors&gt;&lt;author&gt;Zheng Zhang&lt;/author&gt;&lt;author&gt;Scott Schwartz&lt;/author&gt;&lt;author&gt;Lukas Wagner&lt;/author&gt;&lt;author&gt;Webb Miller&lt;/author&gt;&lt;/authors&gt;&lt;/contributors&gt;&lt;titles&gt;&lt;title&gt;A Greedy Algorithm for Aligning DNA Sequences&lt;/title&gt;&lt;secondary-title&gt;Journal of Computational Biology&lt;/secondary-title&gt;&lt;/titles&gt;&lt;periodical&gt;&lt;full-title&gt;Journal of Computational Biology&lt;/full-title&gt;&lt;/periodical&gt;&lt;pages&gt;203-214&lt;/pages&gt;&lt;volume&gt;7&lt;/volume&gt;&lt;number&gt;1-2&lt;/number&gt;&lt;keywords&gt;&lt;keyword&gt;SEQUENCE ALIGNMENT,GREEDY ALGORITHMS,DYNAMIC PROGRAMMING&lt;/keyword&gt;&lt;/keywords&gt;&lt;dates&gt;&lt;year&gt;2000&lt;/year&gt;&lt;/dates&gt;&lt;accession-num&gt;10890397&lt;/accession-num&gt;&lt;urls&gt;&lt;related-urls&gt;&lt;url&gt;https://www.liebertpub.com/doi/abs/10.1089/10665270050081478&lt;/url&gt;&lt;/related-urls&gt;&lt;/urls&gt;&lt;electronic-resource-num&gt;10.1089/10665270050081478&lt;/electronic-resource-num&gt;&lt;/record&gt;&lt;/Cite&gt;&lt;/EndNote&gt;</w:instrText>
      </w:r>
      <w:r w:rsidR="005F15FB">
        <w:fldChar w:fldCharType="separate"/>
      </w:r>
      <w:r w:rsidR="00F631DE">
        <w:rPr>
          <w:noProof/>
        </w:rPr>
        <w:t>(34)</w:t>
      </w:r>
      <w:r w:rsidR="005F15FB">
        <w:fldChar w:fldCharType="end"/>
      </w:r>
      <w:r>
        <w:t>.</w:t>
      </w:r>
    </w:p>
    <w:p w14:paraId="00000041" w14:textId="77777777" w:rsidR="00492EE6" w:rsidRDefault="00492EE6">
      <w:pPr>
        <w:jc w:val="both"/>
      </w:pPr>
    </w:p>
    <w:p w14:paraId="00000042" w14:textId="77777777" w:rsidR="00492EE6" w:rsidRDefault="00000000">
      <w:pPr>
        <w:jc w:val="both"/>
        <w:rPr>
          <w:b/>
        </w:rPr>
      </w:pPr>
      <w:r>
        <w:rPr>
          <w:b/>
        </w:rPr>
        <w:t>Constructing the phylogenetic tree</w:t>
      </w:r>
    </w:p>
    <w:p w14:paraId="00000043" w14:textId="0E5F101F" w:rsidR="00492EE6" w:rsidRDefault="00000000">
      <w:pPr>
        <w:jc w:val="both"/>
      </w:pPr>
      <w:r>
        <w:t xml:space="preserve">We constructed a core </w:t>
      </w:r>
      <w:proofErr w:type="spellStart"/>
      <w:r>
        <w:t>snp</w:t>
      </w:r>
      <w:proofErr w:type="spellEnd"/>
      <w:r>
        <w:t xml:space="preserve"> maximum likelihood phylogenetic tree to put the newly assembled isolates in the context of other isolates from Malawi. The isolates used in the phylogenic analysis are from the paper by Gaud et al, where the assembled isolates</w:t>
      </w:r>
      <w:del w:id="306" w:author="Nicholas Feasey" w:date="2024-08-08T16:38:00Z" w16du:dateUtc="2024-08-08T15:38:00Z">
        <w:r w:rsidDel="00CD3D80">
          <w:delText xml:space="preserve"> isolates</w:delText>
        </w:r>
      </w:del>
      <w:r>
        <w:t xml:space="preserve"> were first described </w:t>
      </w:r>
      <w:hyperlink r:id="rId13">
        <w:r>
          <w:rPr>
            <w:color w:val="000000"/>
          </w:rPr>
          <w:t>(7)</w:t>
        </w:r>
      </w:hyperlink>
      <w:r>
        <w:t xml:space="preserve">. We used Snippy (version 4.6.0, RRID:SCR_023572) to perform variant calling and IQ-TREE (RRID:SCR_017254) to construct the phylogenetic tree. We used AL513382.1 as the reference genome for all variant calling steps. We used </w:t>
      </w:r>
      <w:proofErr w:type="gramStart"/>
      <w:r>
        <w:t>snippy-core</w:t>
      </w:r>
      <w:proofErr w:type="gramEnd"/>
      <w:r>
        <w:t xml:space="preserve"> to create a multiple sequence alignment file with all the variants from the previous step. Then we used </w:t>
      </w:r>
      <w:proofErr w:type="spellStart"/>
      <w:r>
        <w:t>snp</w:t>
      </w:r>
      <w:proofErr w:type="spellEnd"/>
      <w:r>
        <w:t xml:space="preserve">-sites (version 2.5.1) with “-c” argument to extract sites containing exclusively ACGT from the alignment. We also used </w:t>
      </w:r>
      <w:proofErr w:type="spellStart"/>
      <w:r>
        <w:t>snp</w:t>
      </w:r>
      <w:proofErr w:type="spellEnd"/>
      <w:r>
        <w:t>-sites with “-C” to calculate the number of the constant sites which we then used for the “-</w:t>
      </w:r>
      <w:proofErr w:type="spellStart"/>
      <w:r>
        <w:t>fconst</w:t>
      </w:r>
      <w:proofErr w:type="spellEnd"/>
      <w:r>
        <w:t xml:space="preserve">” argument in IQ-TREE. We run </w:t>
      </w:r>
      <w:proofErr w:type="spellStart"/>
      <w:r>
        <w:t>iqtree</w:t>
      </w:r>
      <w:proofErr w:type="spellEnd"/>
      <w:r>
        <w:t xml:space="preserve"> on the alignment with ACGT only, with the command line parameters “-m GTR+G -bb 1000”.</w:t>
      </w:r>
    </w:p>
    <w:p w14:paraId="00000044" w14:textId="77777777" w:rsidR="00492EE6" w:rsidRDefault="00492EE6">
      <w:pPr>
        <w:jc w:val="both"/>
      </w:pPr>
    </w:p>
    <w:p w14:paraId="00000045" w14:textId="77777777" w:rsidR="00492EE6" w:rsidRDefault="00000000">
      <w:pPr>
        <w:jc w:val="both"/>
        <w:rPr>
          <w:b/>
        </w:rPr>
      </w:pPr>
      <w:r>
        <w:rPr>
          <w:b/>
        </w:rPr>
        <w:t>Results</w:t>
      </w:r>
    </w:p>
    <w:p w14:paraId="00000046" w14:textId="77777777" w:rsidR="00492EE6" w:rsidRDefault="00000000">
      <w:pPr>
        <w:jc w:val="both"/>
        <w:rPr>
          <w:b/>
        </w:rPr>
      </w:pPr>
      <w:r>
        <w:rPr>
          <w:b/>
        </w:rPr>
        <w:t>Isolate selection</w:t>
      </w:r>
    </w:p>
    <w:p w14:paraId="00000047" w14:textId="405F679C" w:rsidR="00492EE6" w:rsidRDefault="00000000">
      <w:pPr>
        <w:jc w:val="both"/>
        <w:rPr>
          <w:b/>
        </w:rPr>
      </w:pPr>
      <w:r>
        <w:t xml:space="preserve">We performed long-read whole genome sequencing of 4 isolates (ERS327391, ERS207185,  ERS1509723, ERS1509734) to better understand unusual antimicrobial resistance patterns </w:t>
      </w:r>
      <w:r w:rsidR="00312DFF">
        <w:t xml:space="preserve">in 3 isolates </w:t>
      </w:r>
      <w:r>
        <w:t>f</w:t>
      </w:r>
      <w:r w:rsidR="00312DFF">
        <w:t>r</w:t>
      </w:r>
      <w:r>
        <w:t>o</w:t>
      </w:r>
      <w:r w:rsidR="00312DFF">
        <w:t>m</w:t>
      </w:r>
      <w:r>
        <w:t xml:space="preserve"> Malawi as observed previously </w:t>
      </w:r>
      <w:r w:rsidR="00312DFF">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312DFF">
        <w:fldChar w:fldCharType="separate"/>
      </w:r>
      <w:r w:rsidR="00F631DE">
        <w:rPr>
          <w:noProof/>
        </w:rPr>
        <w:t>(9)</w:t>
      </w:r>
      <w:r w:rsidR="00312DFF">
        <w:fldChar w:fldCharType="end"/>
      </w:r>
      <w:r>
        <w:t xml:space="preserve">. </w:t>
      </w:r>
      <w:del w:id="307" w:author="Nicholas Feasey" w:date="2024-08-08T16:39:00Z" w16du:dateUtc="2024-08-08T15:39:00Z">
        <w:r w:rsidDel="00CD3D80">
          <w:delText xml:space="preserve">The original studies </w:delText>
        </w:r>
      </w:del>
      <w:del w:id="308" w:author="Nicholas Feasey" w:date="2024-08-08T16:38:00Z" w16du:dateUtc="2024-08-08T15:38:00Z">
        <w:r w:rsidDel="00CD3D80">
          <w:delText xml:space="preserve">(Feasey et al, Gauld et al) </w:delText>
        </w:r>
      </w:del>
      <w:del w:id="309" w:author="Nicholas Feasey" w:date="2024-08-08T16:39:00Z" w16du:dateUtc="2024-08-08T15:39:00Z">
        <w:r w:rsidDel="00CD3D80">
          <w:delText xml:space="preserve">only reported short-read data; we performed long-read sequencing to complete their genomes and assess antimicrobial resistance patterns unusual for Malawi in their genetic context, which is not possible with short-read sequence data. </w:delText>
        </w:r>
      </w:del>
      <w:r>
        <w:t>The years of isolation for the isolates were between 2010 and 2016</w:t>
      </w:r>
      <w:r w:rsidR="00A81A4E">
        <w:t xml:space="preserve"> </w:t>
      </w:r>
      <w:r w:rsidR="00A81A4E">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A81A4E">
        <w:fldChar w:fldCharType="separate"/>
      </w:r>
      <w:r w:rsidR="00F631DE">
        <w:rPr>
          <w:noProof/>
        </w:rPr>
        <w:t>(9)</w:t>
      </w:r>
      <w:r w:rsidR="00A81A4E">
        <w:fldChar w:fldCharType="end"/>
      </w:r>
      <w:r>
        <w:t xml:space="preserve">. Isolate ERS1509723 (BKQT8S) and ERS1509734 (BKQU3X) were selected because they had a </w:t>
      </w:r>
      <w:ins w:id="310" w:author="Nicholas Feasey" w:date="2024-07-18T18:29:00Z" w16du:dateUtc="2024-07-18T17:29:00Z">
        <w:r w:rsidR="00467FD7">
          <w:t>distinct</w:t>
        </w:r>
      </w:ins>
      <w:del w:id="311" w:author="Nicholas Feasey" w:date="2024-07-18T18:29:00Z" w16du:dateUtc="2024-07-18T17:29:00Z">
        <w:r w:rsidDel="00467FD7">
          <w:delText>unique</w:delText>
        </w:r>
      </w:del>
      <w:r>
        <w:t xml:space="preserve"> AMR pattern </w:t>
      </w:r>
      <w:del w:id="312" w:author="Nicholas Feasey" w:date="2024-07-18T18:29:00Z" w16du:dateUtc="2024-07-18T17:29:00Z">
        <w:r w:rsidDel="00467FD7">
          <w:delText xml:space="preserve">compared </w:delText>
        </w:r>
      </w:del>
      <w:r>
        <w:t>to the rest of the isolates from Malawi from the same period</w:t>
      </w:r>
      <w:r w:rsidR="00A81A4E">
        <w:t xml:space="preserve"> </w:t>
      </w:r>
      <w:r w:rsidR="00A81A4E">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A81A4E">
        <w:fldChar w:fldCharType="separate"/>
      </w:r>
      <w:r w:rsidR="00F631DE">
        <w:rPr>
          <w:noProof/>
        </w:rPr>
        <w:t>(9)</w:t>
      </w:r>
      <w:r w:rsidR="00A81A4E">
        <w:fldChar w:fldCharType="end"/>
      </w:r>
      <w:r>
        <w:t xml:space="preserve">. These two isolates are </w:t>
      </w:r>
      <w:ins w:id="313" w:author="Nicholas Feasey" w:date="2024-07-18T18:29:00Z" w16du:dateUtc="2024-07-18T17:29:00Z">
        <w:r w:rsidR="00467FD7">
          <w:t>two</w:t>
        </w:r>
      </w:ins>
      <w:del w:id="314" w:author="Nicholas Feasey" w:date="2024-07-18T18:29:00Z" w16du:dateUtc="2024-07-18T17:29:00Z">
        <w:r w:rsidDel="00467FD7">
          <w:delText>part</w:delText>
        </w:r>
      </w:del>
      <w:r>
        <w:t xml:space="preserve"> of only three isolates with incHI1 plasmids from the same study</w:t>
      </w:r>
      <w:r w:rsidR="001C381F">
        <w:t xml:space="preserve"> </w:t>
      </w:r>
      <w:r w:rsidR="001C381F">
        <w:fldChar w:fldCharType="begin"/>
      </w:r>
      <w:r w:rsidR="00F631DE">
        <w:instrText xml:space="preserve"> ADDIN EN.CITE &lt;EndNote&gt;&lt;Cite&gt;&lt;Author&gt;Gauld&lt;/Author&gt;&lt;Year&gt;2022&lt;/Year&gt;&lt;RecNum&gt;166&lt;/RecNum&gt;&lt;DisplayText&gt;(9)&lt;/DisplayText&gt;&lt;record&gt;&lt;rec-number&gt;166&lt;/rec-number&gt;&lt;foreign-keys&gt;&lt;key app="EN" db-id="xv0pf99z42z9zkeeteo5vxz3wwfvd5f5taev" timestamp="1705634412" guid="a59116e1-97f7-4fe7-a0b9-04a749ae906a"&gt;166&lt;/key&gt;&lt;/foreign-keys&gt;&lt;ref-type name="Journal Article"&gt;17&lt;/ref-type&gt;&lt;contributors&gt;&lt;authors&gt;&lt;author&gt;Gauld, Jillian S&lt;/author&gt;&lt;author&gt;Olgemoeller, Franziska&lt;/author&gt;&lt;author&gt;Heinz, Eva&lt;/author&gt;&lt;author&gt;Nkhata, Rose&lt;/author&gt;&lt;author&gt;Bilima, Sithembile&lt;/author&gt;&lt;author&gt;Wailan, Alexander M&lt;/author&gt;&lt;author&gt;Kennedy, Neil&lt;/author&gt;&lt;author&gt;Mallewa, Jane&lt;/author&gt;&lt;author&gt;Gordon, Melita A&lt;/author&gt;&lt;author&gt;Read, Jonathan M&lt;/author&gt;&lt;author&gt;Heyderman, Robert S&lt;/author&gt;&lt;author&gt;Thomson, Nicholas R&lt;/author&gt;&lt;author&gt;Diggle, Peter J&lt;/author&gt;&lt;author&gt;Feasey, Nicholas A&lt;/author&gt;&lt;/authors&gt;&lt;/contributors&gt;&lt;titles&gt;&lt;title&gt;Spatial and Genomic Data to Characterize Endemic Typhoid Transmission&lt;/title&gt;&lt;secondary-title&gt;Clinical Infectious Diseases&lt;/secondary-title&gt;&lt;/titles&gt;&lt;periodical&gt;&lt;full-title&gt;Clinical Infectious Diseases&lt;/full-title&gt;&lt;/periodical&gt;&lt;pages&gt;1993-2000&lt;/pages&gt;&lt;volume&gt;74&lt;/volume&gt;&lt;number&gt;11&lt;/number&gt;&lt;dates&gt;&lt;year&gt;2022&lt;/year&gt;&lt;pub-dates&gt;&lt;date&gt;2022-06-10&lt;/date&gt;&lt;/pub-dates&gt;&lt;/dates&gt;&lt;publisher&gt;Oxford University Press (OUP)&lt;/publisher&gt;&lt;isbn&gt;1058-4838&lt;/isbn&gt;&lt;urls&gt;&lt;related-urls&gt;&lt;url&gt;https://www.ncbi.nlm.nih.gov/pmc/articles/PMC9187325/pdf/ciab745.pdf&lt;/url&gt;&lt;/related-urls&gt;&lt;/urls&gt;&lt;electronic-resource-num&gt;10.1093/cid/ciab745&lt;/electronic-resource-num&gt;&lt;access-date&gt;2024-01-16T20:02:46&lt;/access-date&gt;&lt;/record&gt;&lt;/Cite&gt;&lt;/EndNote&gt;</w:instrText>
      </w:r>
      <w:r w:rsidR="001C381F">
        <w:fldChar w:fldCharType="separate"/>
      </w:r>
      <w:r w:rsidR="00F631DE">
        <w:rPr>
          <w:noProof/>
        </w:rPr>
        <w:t>(9)</w:t>
      </w:r>
      <w:r w:rsidR="001C381F">
        <w:fldChar w:fldCharType="end"/>
      </w:r>
      <w:r>
        <w:t xml:space="preserve">. Isolate ERS327391 (A58390) and ERS207185 (1017142) were selected because they represented isolates at the beginning of the </w:t>
      </w:r>
      <w:r w:rsidRPr="00CD3D80">
        <w:rPr>
          <w:i/>
          <w:iCs/>
          <w:rPrChange w:id="315" w:author="Nicholas Feasey" w:date="2024-08-08T16:39:00Z" w16du:dateUtc="2024-08-08T15:39:00Z">
            <w:rPr/>
          </w:rPrChange>
        </w:rPr>
        <w:t>S</w:t>
      </w:r>
      <w:r>
        <w:t xml:space="preserve">. Typhi </w:t>
      </w:r>
      <w:ins w:id="316" w:author="Nicholas Feasey" w:date="2024-08-08T16:39:00Z" w16du:dateUtc="2024-08-08T15:39:00Z">
        <w:r w:rsidR="00CD3D80">
          <w:t>outbreak</w:t>
        </w:r>
      </w:ins>
      <w:del w:id="317" w:author="Nicholas Feasey" w:date="2024-08-08T16:39:00Z" w16du:dateUtc="2024-08-08T15:39:00Z">
        <w:r w:rsidDel="00CD3D80">
          <w:delText>expansion</w:delText>
        </w:r>
      </w:del>
      <w:r>
        <w:t xml:space="preserve"> in Blantyre, Malawi</w:t>
      </w:r>
      <w:r w:rsidR="001C381F">
        <w:t xml:space="preserve"> </w:t>
      </w:r>
      <w:r w:rsidR="001C381F">
        <w:fldChar w:fldCharType="begin"/>
      </w:r>
      <w:r w:rsidR="00F631DE">
        <w:instrText xml:space="preserve"> ADDIN EN.CITE &lt;EndNote&gt;&lt;Cite&gt;&lt;Author&gt;Feasey&lt;/Author&gt;&lt;Year&gt;2015&lt;/Year&gt;&lt;RecNum&gt;167&lt;/RecNum&gt;&lt;DisplayText&gt;(7)&lt;/DisplayText&gt;&lt;record&gt;&lt;rec-number&gt;167&lt;/rec-number&gt;&lt;foreign-keys&gt;&lt;key app="EN" db-id="xv0pf99z42z9zkeeteo5vxz3wwfvd5f5taev" timestamp="1705634426" guid="0298ee1e-266b-42e2-ba24-2479ad764faa"&gt;167&lt;/key&gt;&lt;/foreign-keys&gt;&lt;ref-type name="Journal Article"&gt;17&lt;/ref-type&gt;&lt;contributors&gt;&lt;authors&gt;&lt;author&gt;Feasey, Nicholas A.&lt;/author&gt;&lt;author&gt;Gaskell, Katherine&lt;/author&gt;&lt;author&gt;Wong, Vanessa&lt;/author&gt;&lt;author&gt;Msefula, Chisomo&lt;/author&gt;&lt;author&gt;Selemani, George&lt;/author&gt;&lt;author&gt;Kumwenda, Save&lt;/author&gt;&lt;author&gt;Allain, Theresa J.&lt;/author&gt;&lt;author&gt;Mallewa, Jane&lt;/author&gt;&lt;author&gt;Kennedy, Neil&lt;/author&gt;&lt;author&gt;Bennett, Aisleen&lt;/author&gt;&lt;author&gt;Nyirongo, Joram O.&lt;/author&gt;&lt;author&gt;Nyondo, Patience A.&lt;/author&gt;&lt;author&gt;Zulu, Madalitso D.&lt;/author&gt;&lt;author&gt;Parkhill, Julian&lt;/author&gt;&lt;author&gt;Dougan, Gordon&lt;/author&gt;&lt;author&gt;Gordon, Melita A.&lt;/author&gt;&lt;author&gt;Heyderman, Robert S.&lt;/author&gt;&lt;/authors&gt;&lt;/contributors&gt;&lt;titles&gt;&lt;title&gt;Rapid Emergence of Multidrug Resistant, H58-Lineage Salmonella Typhi in Blantyre, Malawi&lt;/title&gt;&lt;secondary-title&gt;PLOS Neglected Tropical Diseases&lt;/secondary-title&gt;&lt;/titles&gt;&lt;periodical&gt;&lt;full-title&gt;PLOS Neglected Tropical Diseases&lt;/full-title&gt;&lt;/periodical&gt;&lt;pages&gt;e0003748&lt;/pages&gt;&lt;volume&gt;9&lt;/volume&gt;&lt;number&gt;4&lt;/number&gt;&lt;dates&gt;&lt;year&gt;2015&lt;/year&gt;&lt;pub-dates&gt;&lt;date&gt;2015-04-24&lt;/date&gt;&lt;/pub-dates&gt;&lt;/dates&gt;&lt;publisher&gt;Public Library of Science (PLoS)&lt;/publisher&gt;&lt;isbn&gt;1935-2735&lt;/isbn&gt;&lt;urls&gt;&lt;related-urls&gt;&lt;url&gt;https://pure.qub.ac.uk/ws/files/31280892/rapid_emergence.PDF&lt;/url&gt;&lt;/related-urls&gt;&lt;/urls&gt;&lt;electronic-resource-num&gt;10.1371/journal.pntd.0003748&lt;/electronic-resource-num&gt;&lt;access-date&gt;2024-01-17T03:34:29&lt;/access-date&gt;&lt;/record&gt;&lt;/Cite&gt;&lt;/EndNote&gt;</w:instrText>
      </w:r>
      <w:r w:rsidR="001C381F">
        <w:fldChar w:fldCharType="separate"/>
      </w:r>
      <w:r w:rsidR="00F631DE">
        <w:rPr>
          <w:noProof/>
        </w:rPr>
        <w:t>(7)</w:t>
      </w:r>
      <w:r w:rsidR="001C381F">
        <w:fldChar w:fldCharType="end"/>
      </w:r>
      <w:r>
        <w:t xml:space="preserve">. Strain A58390 represents </w:t>
      </w:r>
      <w:ins w:id="318" w:author="Nicholas Feasey" w:date="2024-07-18T18:30:00Z" w16du:dateUtc="2024-07-18T17:30:00Z">
        <w:r w:rsidR="00467FD7">
          <w:t>one</w:t>
        </w:r>
      </w:ins>
      <w:del w:id="319" w:author="Nicholas Feasey" w:date="2024-07-18T18:30:00Z" w16du:dateUtc="2024-07-18T17:30:00Z">
        <w:r w:rsidDel="00467FD7">
          <w:delText>some</w:delText>
        </w:r>
      </w:del>
      <w:r>
        <w:t xml:space="preserve"> of the first H58 isolates causing illnesses during the S. Typhi</w:t>
      </w:r>
      <w:del w:id="320" w:author="Nicholas Feasey" w:date="2024-08-08T16:40:00Z" w16du:dateUtc="2024-08-08T15:40:00Z">
        <w:r w:rsidDel="00CD3D80">
          <w:delText xml:space="preserve"> </w:delText>
        </w:r>
      </w:del>
      <w:ins w:id="321" w:author="Nicholas Feasey" w:date="2024-08-08T16:40:00Z" w16du:dateUtc="2024-08-08T15:40:00Z">
        <w:r w:rsidR="00CD3D80">
          <w:t xml:space="preserve"> </w:t>
        </w:r>
        <w:proofErr w:type="spellStart"/>
        <w:r w:rsidR="00CD3D80">
          <w:t>outbreal</w:t>
        </w:r>
      </w:ins>
      <w:proofErr w:type="spellEnd"/>
      <w:del w:id="322" w:author="Nicholas Feasey" w:date="2024-08-08T16:40:00Z" w16du:dateUtc="2024-08-08T15:40:00Z">
        <w:r w:rsidDel="00CD3D80">
          <w:delText>expansion between 2010 and 2012</w:delText>
        </w:r>
      </w:del>
      <w:r>
        <w:t>. Strain 1017142 represents non-H58 isolates from the same period</w:t>
      </w:r>
      <w:r w:rsidR="001C381F">
        <w:t xml:space="preserve"> </w:t>
      </w:r>
      <w:r w:rsidR="001C381F">
        <w:fldChar w:fldCharType="begin"/>
      </w:r>
      <w:r w:rsidR="00F631DE">
        <w:instrText xml:space="preserve"> ADDIN EN.CITE &lt;EndNote&gt;&lt;Cite&gt;&lt;Author&gt;Feasey&lt;/Author&gt;&lt;Year&gt;2015&lt;/Year&gt;&lt;RecNum&gt;167&lt;/RecNum&gt;&lt;DisplayText&gt;(7)&lt;/DisplayText&gt;&lt;record&gt;&lt;rec-number&gt;167&lt;/rec-number&gt;&lt;foreign-keys&gt;&lt;key app="EN" db-id="xv0pf99z42z9zkeeteo5vxz3wwfvd5f5taev" timestamp="1705634426" guid="0298ee1e-266b-42e2-ba24-2479ad764faa"&gt;167&lt;/key&gt;&lt;/foreign-keys&gt;&lt;ref-type name="Journal Article"&gt;17&lt;/ref-type&gt;&lt;contributors&gt;&lt;authors&gt;&lt;author&gt;Feasey, Nicholas A.&lt;/author&gt;&lt;author&gt;Gaskell, Katherine&lt;/author&gt;&lt;author&gt;Wong, Vanessa&lt;/author&gt;&lt;author&gt;Msefula, Chisomo&lt;/author&gt;&lt;author&gt;Selemani, George&lt;/author&gt;&lt;author&gt;Kumwenda, Save&lt;/author&gt;&lt;author&gt;Allain, Theresa J.&lt;/author&gt;&lt;author&gt;Mallewa, Jane&lt;/author&gt;&lt;author&gt;Kennedy, Neil&lt;/author&gt;&lt;author&gt;Bennett, Aisleen&lt;/author&gt;&lt;author&gt;Nyirongo, Joram O.&lt;/author&gt;&lt;author&gt;Nyondo, Patience A.&lt;/author&gt;&lt;author&gt;Zulu, Madalitso D.&lt;/author&gt;&lt;author&gt;Parkhill, Julian&lt;/author&gt;&lt;author&gt;Dougan, Gordon&lt;/author&gt;&lt;author&gt;Gordon, Melita A.&lt;/author&gt;&lt;author&gt;Heyderman, Robert S.&lt;/author&gt;&lt;/authors&gt;&lt;/contributors&gt;&lt;titles&gt;&lt;title&gt;Rapid Emergence of Multidrug Resistant, H58-Lineage Salmonella Typhi in Blantyre, Malawi&lt;/title&gt;&lt;secondary-title&gt;PLOS Neglected Tropical Diseases&lt;/secondary-title&gt;&lt;/titles&gt;&lt;periodical&gt;&lt;full-title&gt;PLOS Neglected Tropical Diseases&lt;/full-title&gt;&lt;/periodical&gt;&lt;pages&gt;e0003748&lt;/pages&gt;&lt;volume&gt;9&lt;/volume&gt;&lt;number&gt;4&lt;/number&gt;&lt;dates&gt;&lt;year&gt;2015&lt;/year&gt;&lt;pub-dates&gt;&lt;date&gt;2015-04-24&lt;/date&gt;&lt;/pub-dates&gt;&lt;/dates&gt;&lt;publisher&gt;Public Library of Science (PLoS)&lt;/publisher&gt;&lt;isbn&gt;1935-2735&lt;/isbn&gt;&lt;urls&gt;&lt;related-urls&gt;&lt;url&gt;https://pure.qub.ac.uk/ws/files/31280892/rapid_emergence.PDF&lt;/url&gt;&lt;/related-urls&gt;&lt;/urls&gt;&lt;electronic-resource-num&gt;10.1371/journal.pntd.0003748&lt;/electronic-resource-num&gt;&lt;access-date&gt;2024-01-17T03:34:29&lt;/access-date&gt;&lt;/record&gt;&lt;/Cite&gt;&lt;/EndNote&gt;</w:instrText>
      </w:r>
      <w:r w:rsidR="001C381F">
        <w:fldChar w:fldCharType="separate"/>
      </w:r>
      <w:r w:rsidR="00F631DE">
        <w:rPr>
          <w:noProof/>
        </w:rPr>
        <w:t>(7)</w:t>
      </w:r>
      <w:r w:rsidR="001C381F">
        <w:fldChar w:fldCharType="end"/>
      </w:r>
      <w:r>
        <w:t>.</w:t>
      </w:r>
    </w:p>
    <w:p w14:paraId="00000048" w14:textId="77777777" w:rsidR="00492EE6" w:rsidRDefault="00492EE6">
      <w:pPr>
        <w:jc w:val="both"/>
        <w:rPr>
          <w:b/>
        </w:rPr>
      </w:pPr>
    </w:p>
    <w:p w14:paraId="00000049" w14:textId="77777777" w:rsidR="00492EE6" w:rsidRDefault="00000000">
      <w:pPr>
        <w:jc w:val="both"/>
        <w:rPr>
          <w:b/>
        </w:rPr>
      </w:pPr>
      <w:r>
        <w:rPr>
          <w:b/>
        </w:rPr>
        <w:t>Genome analyses</w:t>
      </w:r>
    </w:p>
    <w:p w14:paraId="0000004A" w14:textId="77777777" w:rsidR="00492EE6" w:rsidRDefault="00000000">
      <w:pPr>
        <w:jc w:val="both"/>
      </w:pPr>
      <w:r>
        <w:t xml:space="preserve">The nanopore reads for all samples had a mean Phred Quality score of 13.5 with a mean of 29K (21K - 34K) reads per isolate. We generated a mean 275Mb reads (158Mb-338Mb) with a mean N50 of 12K (9k - 13K). We generated hybrid assemblies of the four isolates, accession numbers and their metadata are presented in </w:t>
      </w:r>
      <w:hyperlink w:anchor="7b38p493ij0e">
        <w:r>
          <w:t>Table 1</w:t>
        </w:r>
      </w:hyperlink>
      <w:r>
        <w:t>. Two isolates (A58390 and 1017142) assembled to 1 contig each, and the other two (BKQT8S and BKQU3X) assembled to 2 contigs each. All isolates had a 4.5Mb contig which represented the chromosome of the isolate. The two isolates with 2 contigs, each had a 185Kb contig that was identified as an IncHI1 plasmid.</w:t>
      </w:r>
    </w:p>
    <w:p w14:paraId="0000004B" w14:textId="77777777" w:rsidR="00492EE6" w:rsidRDefault="00492EE6">
      <w:pPr>
        <w:jc w:val="both"/>
      </w:pPr>
    </w:p>
    <w:p w14:paraId="0000004C" w14:textId="65FFDC46" w:rsidR="00492EE6" w:rsidRDefault="00000000">
      <w:pPr>
        <w:jc w:val="both"/>
        <w:rPr>
          <w:color w:val="212121"/>
          <w:highlight w:val="white"/>
        </w:rPr>
      </w:pPr>
      <w:r>
        <w:t>The assembled genomes had a mean GC% of 5</w:t>
      </w:r>
      <w:ins w:id="323" w:author="Nicholas Feasey" w:date="2024-07-18T18:37:00Z" w16du:dateUtc="2024-07-18T17:37:00Z">
        <w:r w:rsidR="00916244">
          <w:t>2.0</w:t>
        </w:r>
      </w:ins>
      <w:del w:id="324" w:author="Nicholas Feasey" w:date="2024-07-18T18:37:00Z" w16du:dateUtc="2024-07-18T17:37:00Z">
        <w:r w:rsidDel="00916244">
          <w:delText>1.956</w:delText>
        </w:r>
      </w:del>
      <w:r>
        <w:t xml:space="preserve"> (</w:t>
      </w:r>
      <w:hyperlink w:anchor="Table2" w:history="1">
        <w:r w:rsidR="00107ECC" w:rsidRPr="00107ECC">
          <w:rPr>
            <w:rStyle w:val="Hyperlink"/>
          </w:rPr>
          <w:t>Table 2</w:t>
        </w:r>
      </w:hyperlink>
      <w:r>
        <w:t xml:space="preserve">). Three of the four isolates with long reads belong to the lineage 4.3.1 (H58 haplotype); the two isolates with IncHI1 plasmid were assigned </w:t>
      </w:r>
      <w:proofErr w:type="spellStart"/>
      <w:r>
        <w:t>sublineage</w:t>
      </w:r>
      <w:proofErr w:type="spellEnd"/>
      <w:r>
        <w:t xml:space="preserve"> 4.3.1.1EA1</w:t>
      </w:r>
      <w:r w:rsidR="00014F3B">
        <w:t xml:space="preserve"> </w:t>
      </w:r>
      <w:r w:rsidR="00014F3B">
        <w:fldChar w:fldCharType="begin"/>
      </w:r>
      <w:r w:rsidR="00F631DE">
        <w:instrText xml:space="preserve"> ADDIN EN.CITE &lt;EndNote&gt;&lt;Cite&gt;&lt;Author&gt;Kariuki&lt;/Author&gt;&lt;Year&gt;2021&lt;/Year&gt;&lt;RecNum&gt;178&lt;/RecNum&gt;&lt;DisplayText&gt;(36)&lt;/DisplayText&gt;&lt;record&gt;&lt;rec-number&gt;178&lt;/rec-number&gt;&lt;foreign-keys&gt;&lt;key app="EN" db-id="xv0pf99z42z9zkeeteo5vxz3wwfvd5f5taev" timestamp="1719779771" guid="609e61ca-64a5-4a04-bb1a-10efcc0701e1"&gt;178&lt;/key&gt;&lt;/foreign-keys&gt;&lt;ref-type name="Journal Article"&gt;17&lt;/ref-type&gt;&lt;contributors&gt;&lt;authors&gt;&lt;author&gt;Kariuki, Samuel&lt;/author&gt;&lt;author&gt;Dyson, Zoe A.&lt;/author&gt;&lt;author&gt;Mbae, Cecilia&lt;/author&gt;&lt;author&gt;Ngetich, Ronald&lt;/author&gt;&lt;author&gt;Kavai, Susan M.&lt;/author&gt;&lt;author&gt;Wairimu, Celestine&lt;/author&gt;&lt;author&gt;Anyona, Stephen&lt;/author&gt;&lt;author&gt;Gitau, Naomi&lt;/author&gt;&lt;author&gt;Onsare, Robert Sanaya&lt;/author&gt;&lt;author&gt;Ongandi, Beatrice&lt;/author&gt;&lt;author&gt;Duchene, Sebastian&lt;/author&gt;&lt;author&gt;Ali, Mohamed&lt;/author&gt;&lt;author&gt;Clemens, John David&lt;/author&gt;&lt;author&gt;Holt, Kathryn E.&lt;/author&gt;&lt;author&gt;Dougan, Gordon&lt;/author&gt;&lt;/authors&gt;&lt;secondary-authors&gt;&lt;author&gt;Lewnard, Joseph&lt;/author&gt;&lt;author&gt;Kana, Bavesh D.&lt;/author&gt;&lt;author&gt;Cowley, Lauren&lt;/author&gt;&lt;author&gt;Senghore, Madikay&lt;/author&gt;&lt;/secondary-authors&gt;&lt;/contributors&gt;&lt;titles&gt;&lt;title&gt;Multiple introductions of multidrug-resistant typhoid associated with acute infection and asymptomatic carriage, Kenya&lt;/title&gt;&lt;secondary-title&gt;eLife&lt;/secondary-title&gt;&lt;/titles&gt;&lt;periodical&gt;&lt;full-title&gt;eLife&lt;/full-title&gt;&lt;/periodical&gt;&lt;pages&gt;e67852&lt;/pages&gt;&lt;volume&gt;10&lt;/volume&gt;&lt;keywords&gt;&lt;keyword&gt;typhoid&lt;/keyword&gt;&lt;keyword&gt;children&lt;/keyword&gt;&lt;keyword&gt;carriage&lt;/keyword&gt;&lt;keyword&gt;multidrug-resistant&lt;/keyword&gt;&lt;keyword&gt;H58 lineages&lt;/keyword&gt;&lt;keyword&gt;Kenya&lt;/keyword&gt;&lt;/keywords&gt;&lt;dates&gt;&lt;year&gt;2021&lt;/year&gt;&lt;pub-dates&gt;&lt;date&gt;2021/09/13&lt;/date&gt;&lt;/pub-dates&gt;&lt;/dates&gt;&lt;publisher&gt;eLife Sciences Publications, Ltd&lt;/publisher&gt;&lt;isbn&gt;2050-084X&lt;/isbn&gt;&lt;urls&gt;&lt;related-urls&gt;&lt;url&gt;https://doi.org/10.7554/eLife.67852&lt;/url&gt;&lt;/related-urls&gt;&lt;/urls&gt;&lt;custom1&gt;eLife 2021;10:e67852&lt;/custom1&gt;&lt;electronic-resource-num&gt;10.7554/eLife.67852&lt;/electronic-resource-num&gt;&lt;/record&gt;&lt;/Cite&gt;&lt;/EndNote&gt;</w:instrText>
      </w:r>
      <w:r w:rsidR="00014F3B">
        <w:fldChar w:fldCharType="separate"/>
      </w:r>
      <w:r w:rsidR="00F631DE">
        <w:rPr>
          <w:noProof/>
        </w:rPr>
        <w:t>(36)</w:t>
      </w:r>
      <w:r w:rsidR="00014F3B">
        <w:fldChar w:fldCharType="end"/>
      </w:r>
      <w:r>
        <w:t>; the remaining isolate belonging to the lineage 4.1.1 (</w:t>
      </w:r>
      <w:hyperlink w:anchor="Table2" w:history="1">
        <w:r w:rsidR="00291C68" w:rsidRPr="00291C68">
          <w:rPr>
            <w:rStyle w:val="Hyperlink"/>
          </w:rPr>
          <w:t>Table 2</w:t>
        </w:r>
      </w:hyperlink>
      <w:r>
        <w:t xml:space="preserve">). A pairwise comparison of the assemblies from this study to the </w:t>
      </w:r>
      <w:r w:rsidRPr="00916244">
        <w:rPr>
          <w:i/>
          <w:iCs/>
          <w:rPrChange w:id="325" w:author="Nicholas Feasey" w:date="2024-07-18T18:37:00Z" w16du:dateUtc="2024-07-18T17:37:00Z">
            <w:rPr/>
          </w:rPrChange>
        </w:rPr>
        <w:t>Salmonella</w:t>
      </w:r>
      <w:r>
        <w:t xml:space="preserve"> Typhi reference strain CT18 (AL513382.1) shows a high level of sequence conservation as seen in </w:t>
      </w:r>
      <w:hyperlink w:anchor="dkz39epkffzp">
        <w:r>
          <w:t>Figure 1</w:t>
        </w:r>
      </w:hyperlink>
      <w:r>
        <w:t>.</w:t>
      </w:r>
    </w:p>
    <w:p w14:paraId="0000004D" w14:textId="77777777" w:rsidR="00492EE6" w:rsidRDefault="00492EE6">
      <w:pPr>
        <w:jc w:val="both"/>
        <w:rPr>
          <w:color w:val="212121"/>
          <w:highlight w:val="white"/>
        </w:rPr>
      </w:pPr>
    </w:p>
    <w:p w14:paraId="0000004E" w14:textId="0454F50E" w:rsidR="00492EE6" w:rsidRDefault="00000000">
      <w:pPr>
        <w:jc w:val="both"/>
        <w:rPr>
          <w:color w:val="212121"/>
          <w:highlight w:val="white"/>
        </w:rPr>
      </w:pPr>
      <w:r>
        <w:rPr>
          <w:color w:val="212121"/>
          <w:highlight w:val="white"/>
        </w:rPr>
        <w:lastRenderedPageBreak/>
        <w:t xml:space="preserve">We assessed the known chromosomal insertion sites for AMR genes. The insertion sites at 3815480 and 1690327 of the CT18 strain were conserved across the isolates </w:t>
      </w:r>
      <w:r w:rsidR="007E3F4B">
        <w:rPr>
          <w:color w:val="212121"/>
          <w:highlight w:val="white"/>
        </w:rPr>
        <w:t>(supplementary Figure S1 and S2)</w:t>
      </w:r>
      <w:r>
        <w:rPr>
          <w:color w:val="212121"/>
          <w:highlight w:val="white"/>
        </w:rPr>
        <w:t xml:space="preserve">. The insertion site at position 3472059 of the CT18 strain was conserved in 1 isolate. The other three isolates had insertion of IS1 insertion sequences, </w:t>
      </w:r>
      <w:hyperlink w:anchor="Figure2" w:history="1">
        <w:r w:rsidRPr="00C47093">
          <w:rPr>
            <w:rStyle w:val="Hyperlink"/>
            <w:highlight w:val="white"/>
          </w:rPr>
          <w:t>Figure</w:t>
        </w:r>
      </w:hyperlink>
      <w:r>
        <w:rPr>
          <w:color w:val="212121"/>
          <w:highlight w:val="white"/>
        </w:rPr>
        <w:t xml:space="preserve"> </w:t>
      </w:r>
      <w:r w:rsidR="00C47093">
        <w:rPr>
          <w:color w:val="212121"/>
          <w:highlight w:val="white"/>
        </w:rPr>
        <w:t>2</w:t>
      </w:r>
      <w:r>
        <w:rPr>
          <w:color w:val="212121"/>
          <w:highlight w:val="white"/>
        </w:rPr>
        <w:t>.</w:t>
      </w:r>
    </w:p>
    <w:p w14:paraId="0000004F" w14:textId="77777777" w:rsidR="00492EE6" w:rsidRDefault="00492EE6">
      <w:pPr>
        <w:jc w:val="both"/>
        <w:rPr>
          <w:color w:val="212121"/>
          <w:highlight w:val="white"/>
        </w:rPr>
      </w:pPr>
    </w:p>
    <w:p w14:paraId="00000050" w14:textId="77777777" w:rsidR="00492EE6" w:rsidRDefault="00000000">
      <w:pPr>
        <w:jc w:val="both"/>
        <w:rPr>
          <w:b/>
        </w:rPr>
      </w:pPr>
      <w:r>
        <w:rPr>
          <w:b/>
        </w:rPr>
        <w:t>Plasmids, AMR and bacteriophages</w:t>
      </w:r>
    </w:p>
    <w:p w14:paraId="00000051" w14:textId="492D20EF" w:rsidR="00492EE6" w:rsidRDefault="00000000">
      <w:pPr>
        <w:jc w:val="both"/>
        <w:rPr>
          <w:color w:val="212121"/>
          <w:highlight w:val="white"/>
        </w:rPr>
      </w:pPr>
      <w:r>
        <w:t xml:space="preserve">The plasmids in the isolates BKQT8S and BKQU3X have an average GC content of 45.94% for each isolate. Both isolates had 3 plasmid replicons of the IncHI1 type (IncFIAHI1, IncHI1A and IncHI1BR27) </w:t>
      </w:r>
      <w:hyperlink w:anchor="Table2">
        <w:r>
          <w:t>Table 2</w:t>
        </w:r>
      </w:hyperlink>
      <w:r>
        <w:t xml:space="preserve">. The plasmids </w:t>
      </w:r>
      <w:del w:id="326" w:author="Nicholas Feasey" w:date="2024-08-08T16:47:00Z" w16du:dateUtc="2024-08-08T15:47:00Z">
        <w:r w:rsidDel="004C487F">
          <w:delText xml:space="preserve">are </w:delText>
        </w:r>
      </w:del>
      <w:r>
        <w:t>typed as</w:t>
      </w:r>
      <w:del w:id="327" w:author="Nicholas Feasey" w:date="2024-08-08T16:47:00Z" w16du:dateUtc="2024-08-08T15:47:00Z">
        <w:r w:rsidDel="004C487F">
          <w:delText xml:space="preserve"> </w:delText>
        </w:r>
      </w:del>
      <w:r>
        <w:t xml:space="preserve"> IncHI1 </w:t>
      </w:r>
      <w:r w:rsidR="00F920ED">
        <w:t>P</w:t>
      </w:r>
      <w:r>
        <w:t xml:space="preserve">ST2 using </w:t>
      </w:r>
      <w:proofErr w:type="spellStart"/>
      <w:r>
        <w:t>pubMLST</w:t>
      </w:r>
      <w:proofErr w:type="spellEnd"/>
      <w:r w:rsidR="00D70796">
        <w:t xml:space="preserve"> </w:t>
      </w:r>
      <w:r w:rsidR="00CC4DA5">
        <w:fldChar w:fldCharType="begin"/>
      </w:r>
      <w:r w:rsidR="00F631DE">
        <w:instrText xml:space="preserve"> ADDIN EN.CITE &lt;EndNote&gt;&lt;Cite&gt;&lt;Author&gt;Jolley&lt;/Author&gt;&lt;Year&gt;2018&lt;/Year&gt;&lt;RecNum&gt;33&lt;/RecNum&gt;&lt;DisplayText&gt;(37)&lt;/DisplayText&gt;&lt;record&gt;&lt;rec-number&gt;33&lt;/rec-number&gt;&lt;foreign-keys&gt;&lt;key app="EN" db-id="2v09xv9p5vv054ezr0mvzwdlvafs5vs90twr" timestamp="1721334643"&gt;33&lt;/key&gt;&lt;/foreign-keys&gt;&lt;ref-type name="Journal Article"&gt;17&lt;/ref-type&gt;&lt;contributors&gt;&lt;authors&gt;&lt;author&gt;Jolley, K. A.&lt;/author&gt;&lt;author&gt;Bray, J. E.&lt;/author&gt;&lt;author&gt;Maiden, M. C. J.&lt;/author&gt;&lt;/authors&gt;&lt;/contributors&gt;&lt;auth-address&gt;Department of Zoology, University of Oxford, Oxford, OX1 3PS, UK.&lt;/auth-address&gt;&lt;titles&gt;&lt;title&gt;Open-access bacterial population genomics: BIGSdb software, the PubMLST.org website and their applications&lt;/title&gt;&lt;secondary-title&gt;Wellcome Open Res&lt;/secondary-title&gt;&lt;/titles&gt;&lt;periodical&gt;&lt;full-title&gt;Wellcome Open Res&lt;/full-title&gt;&lt;/periodical&gt;&lt;pages&gt;124&lt;/pages&gt;&lt;volume&gt;3&lt;/volume&gt;&lt;edition&gt;20180924&lt;/edition&gt;&lt;keywords&gt;&lt;keyword&gt;Database&lt;/keyword&gt;&lt;keyword&gt;epidemiology&lt;/keyword&gt;&lt;keyword&gt;evolution&lt;/keyword&gt;&lt;keyword&gt;population annotation&lt;/keyword&gt;&lt;keyword&gt;public health&lt;/keyword&gt;&lt;/keywords&gt;&lt;dates&gt;&lt;year&gt;2018&lt;/year&gt;&lt;/dates&gt;&lt;isbn&gt;2398-502X (Print)&amp;#xD;2398-502x&lt;/isbn&gt;&lt;accession-num&gt;30345391&lt;/accession-num&gt;&lt;urls&gt;&lt;/urls&gt;&lt;custom1&gt;No competing interests were disclosed.&lt;/custom1&gt;&lt;custom2&gt;PMC6192448&lt;/custom2&gt;&lt;electronic-resource-num&gt;10.12688/wellcomeopenres.14826.1&lt;/electronic-resource-num&gt;&lt;remote-database-provider&gt;NLM&lt;/remote-database-provider&gt;&lt;language&gt;eng&lt;/language&gt;&lt;/record&gt;&lt;/Cite&gt;&lt;/EndNote&gt;</w:instrText>
      </w:r>
      <w:r w:rsidR="00CC4DA5">
        <w:fldChar w:fldCharType="separate"/>
      </w:r>
      <w:r w:rsidR="00F631DE">
        <w:rPr>
          <w:noProof/>
        </w:rPr>
        <w:t>(37)</w:t>
      </w:r>
      <w:r w:rsidR="00CC4DA5">
        <w:fldChar w:fldCharType="end"/>
      </w:r>
      <w:r>
        <w:t xml:space="preserve">. A </w:t>
      </w:r>
      <w:proofErr w:type="spellStart"/>
      <w:r>
        <w:t>blastn</w:t>
      </w:r>
      <w:proofErr w:type="spellEnd"/>
      <w:r>
        <w:t xml:space="preserve"> comparison using </w:t>
      </w:r>
      <w:proofErr w:type="spellStart"/>
      <w:r>
        <w:t>Megablast</w:t>
      </w:r>
      <w:proofErr w:type="spellEnd"/>
      <w:r>
        <w:t xml:space="preserve"> shows high levels of similarity between the plasmids (</w:t>
      </w:r>
      <w:hyperlink w:anchor="sevmy4av7h9r">
        <w:r>
          <w:t xml:space="preserve">Figure </w:t>
        </w:r>
        <w:r w:rsidR="009766BD">
          <w:t>3</w:t>
        </w:r>
        <w:r>
          <w:t>A</w:t>
        </w:r>
      </w:hyperlink>
      <w:r>
        <w:t>). Comparing the plasmids to the pHCM1 plasmid isolated from the CT18 strain (AL513383.1) indicates a loss of coding sequences in an area with antimicrobial resistance determinants (</w:t>
      </w:r>
      <w:hyperlink w:anchor="sevmy4av7h9r">
        <w:r>
          <w:t xml:space="preserve">Figure </w:t>
        </w:r>
        <w:r w:rsidR="009766BD">
          <w:t>3</w:t>
        </w:r>
        <w:r>
          <w:t>A</w:t>
        </w:r>
      </w:hyperlink>
      <w:r>
        <w:t xml:space="preserve">). The two plasmid sets have a notable difference </w:t>
      </w:r>
      <w:ins w:id="328" w:author="Nicholas Feasey" w:date="2024-08-08T16:49:00Z" w16du:dateUtc="2024-08-08T15:49:00Z">
        <w:r w:rsidR="004C487F">
          <w:t xml:space="preserve">to pHCM1 </w:t>
        </w:r>
      </w:ins>
      <w:r>
        <w:t xml:space="preserve">in coding sequences in two regions. The first region is located between HCM1.149 and HCM1.175 of the pHCM1 plasmid. This region has a loss </w:t>
      </w:r>
      <w:proofErr w:type="gramStart"/>
      <w:r>
        <w:t>of  17</w:t>
      </w:r>
      <w:proofErr w:type="gramEnd"/>
      <w:r>
        <w:t xml:space="preserve"> coding sequences in the plasmids from Malawi. Five of these coding sequences are associated with a mercury resistance operon and 1 AMR gene (dhrA14) has relocated to a different area of the Malawi plasmid. The second region is between HCM1.194 and HCM1.252. </w:t>
      </w:r>
      <w:commentRangeStart w:id="329"/>
      <w:r>
        <w:t xml:space="preserve">This region has been inverted in the Malawian plasmids. </w:t>
      </w:r>
      <w:commentRangeEnd w:id="329"/>
      <w:r w:rsidR="004C487F">
        <w:rPr>
          <w:rStyle w:val="CommentReference"/>
        </w:rPr>
        <w:commentReference w:id="329"/>
      </w:r>
      <w:r>
        <w:t>The region with the inversion has seen a loss of 13 coding sequences</w:t>
      </w:r>
      <w:ins w:id="330" w:author="Allan Zuza" w:date="2024-08-16T10:52:00Z" w16du:dateUtc="2024-08-16T08:52:00Z">
        <w:r w:rsidR="00723954">
          <w:t>, reducin</w:t>
        </w:r>
      </w:ins>
      <w:ins w:id="331" w:author="Allan Zuza" w:date="2024-08-16T10:53:00Z" w16du:dateUtc="2024-08-16T08:53:00Z">
        <w:r w:rsidR="00723954">
          <w:t>g in size from ~40kb to ~20kb</w:t>
        </w:r>
      </w:ins>
      <w:r>
        <w:t>.</w:t>
      </w:r>
      <w:ins w:id="332" w:author="Allan Zuza" w:date="2024-08-13T16:03:00Z" w16du:dateUtc="2024-08-13T14:03:00Z">
        <w:r w:rsidR="009C00C0">
          <w:t xml:space="preserve"> </w:t>
        </w:r>
      </w:ins>
      <w:ins w:id="333" w:author="Allan Zuza" w:date="2024-08-16T10:56:00Z" w16du:dateUtc="2024-08-16T08:56:00Z">
        <w:r w:rsidR="00723954">
          <w:t>Some of the lost genes include mercury resistance genes</w:t>
        </w:r>
      </w:ins>
      <w:ins w:id="334" w:author="Allan Zuza" w:date="2024-08-16T11:01:00Z" w16du:dateUtc="2024-08-16T09:01:00Z">
        <w:r w:rsidR="00723954">
          <w:t xml:space="preserve"> and</w:t>
        </w:r>
      </w:ins>
      <w:ins w:id="335" w:author="Allan Zuza" w:date="2024-08-16T11:02:00Z" w16du:dateUtc="2024-08-16T09:02:00Z">
        <w:r w:rsidR="00723954">
          <w:t xml:space="preserve"> the two AMR genes</w:t>
        </w:r>
      </w:ins>
      <w:ins w:id="336" w:author="Allan Zuza" w:date="2024-08-16T10:56:00Z" w16du:dateUtc="2024-08-16T08:56:00Z">
        <w:r w:rsidR="00723954">
          <w:t xml:space="preserve"> </w:t>
        </w:r>
      </w:ins>
      <w:ins w:id="337" w:author="Allan Zuza" w:date="2024-08-16T10:57:00Z" w16du:dateUtc="2024-08-16T08:57:00Z">
        <w:r w:rsidR="00723954" w:rsidRPr="00723954">
          <w:rPr>
            <w:i/>
            <w:iCs/>
            <w:rPrChange w:id="338" w:author="Allan Zuza" w:date="2024-08-16T11:02:00Z" w16du:dateUtc="2024-08-16T09:02:00Z">
              <w:rPr/>
            </w:rPrChange>
          </w:rPr>
          <w:t>catA1</w:t>
        </w:r>
        <w:r w:rsidR="00723954">
          <w:t xml:space="preserve"> and </w:t>
        </w:r>
      </w:ins>
      <w:proofErr w:type="spellStart"/>
      <w:proofErr w:type="gramStart"/>
      <w:ins w:id="339" w:author="Allan Zuza" w:date="2024-08-16T11:01:00Z">
        <w:r w:rsidR="00723954" w:rsidRPr="00723954">
          <w:rPr>
            <w:i/>
            <w:iCs/>
            <w:lang w:val="en-GB"/>
          </w:rPr>
          <w:t>aph</w:t>
        </w:r>
        <w:proofErr w:type="spellEnd"/>
        <w:r w:rsidR="00723954" w:rsidRPr="00723954">
          <w:rPr>
            <w:i/>
            <w:iCs/>
            <w:lang w:val="en-GB"/>
          </w:rPr>
          <w:t>(</w:t>
        </w:r>
        <w:proofErr w:type="gramEnd"/>
        <w:r w:rsidR="00723954" w:rsidRPr="00723954">
          <w:rPr>
            <w:i/>
            <w:iCs/>
            <w:lang w:val="en-GB"/>
          </w:rPr>
          <w:t>6)−Id</w:t>
        </w:r>
      </w:ins>
      <w:ins w:id="340" w:author="Allan Zuza" w:date="2024-08-16T11:01:00Z" w16du:dateUtc="2024-08-16T09:01:00Z">
        <w:r w:rsidR="00723954">
          <w:rPr>
            <w:lang w:val="en-GB"/>
          </w:rPr>
          <w:t xml:space="preserve">. These </w:t>
        </w:r>
      </w:ins>
      <w:ins w:id="341" w:author="Allan Zuza" w:date="2024-08-16T11:02:00Z" w16du:dateUtc="2024-08-16T09:02:00Z">
        <w:r w:rsidR="00723954">
          <w:rPr>
            <w:lang w:val="en-GB"/>
          </w:rPr>
          <w:t xml:space="preserve">two AMR genes are responsible for resistance </w:t>
        </w:r>
      </w:ins>
      <w:ins w:id="342" w:author="Allan Zuza" w:date="2024-08-16T11:04:00Z" w16du:dateUtc="2024-08-16T09:04:00Z">
        <w:r w:rsidR="00723954">
          <w:rPr>
            <w:lang w:val="en-GB"/>
          </w:rPr>
          <w:t xml:space="preserve">to </w:t>
        </w:r>
      </w:ins>
      <w:ins w:id="343" w:author="Allan Zuza" w:date="2024-08-16T11:08:00Z" w16du:dateUtc="2024-08-16T09:08:00Z">
        <w:r w:rsidR="00723954">
          <w:rPr>
            <w:lang w:val="en-GB"/>
          </w:rPr>
          <w:t>chloramphenicol</w:t>
        </w:r>
      </w:ins>
      <w:ins w:id="344" w:author="Allan Zuza" w:date="2024-08-16T11:07:00Z" w16du:dateUtc="2024-08-16T09:07:00Z">
        <w:r w:rsidR="00723954">
          <w:rPr>
            <w:lang w:val="en-GB"/>
          </w:rPr>
          <w:t xml:space="preserve"> </w:t>
        </w:r>
      </w:ins>
      <w:ins w:id="345" w:author="Allan Zuza" w:date="2024-08-16T11:09:00Z" w16du:dateUtc="2024-08-16T09:09:00Z">
        <w:r w:rsidR="00723954">
          <w:rPr>
            <w:lang w:val="en-GB"/>
          </w:rPr>
          <w:t xml:space="preserve">and </w:t>
        </w:r>
        <w:r w:rsidR="00723954">
          <w:rPr>
            <w:lang w:val="en-GB"/>
          </w:rPr>
          <w:t>aminoglycosides</w:t>
        </w:r>
        <w:r w:rsidR="00723954">
          <w:rPr>
            <w:lang w:val="en-GB"/>
          </w:rPr>
          <w:t xml:space="preserve"> </w:t>
        </w:r>
      </w:ins>
      <w:ins w:id="346" w:author="Allan Zuza" w:date="2024-08-16T11:07:00Z" w16du:dateUtc="2024-08-16T09:07:00Z">
        <w:r w:rsidR="00723954">
          <w:rPr>
            <w:lang w:val="en-GB"/>
          </w:rPr>
          <w:t>respe</w:t>
        </w:r>
      </w:ins>
      <w:ins w:id="347" w:author="Allan Zuza" w:date="2024-08-16T11:08:00Z" w16du:dateUtc="2024-08-16T09:08:00Z">
        <w:r w:rsidR="00723954">
          <w:rPr>
            <w:lang w:val="en-GB"/>
          </w:rPr>
          <w:t>ctively.</w:t>
        </w:r>
      </w:ins>
      <w:ins w:id="348" w:author="Allan Zuza" w:date="2024-08-16T11:10:00Z" w16du:dateUtc="2024-08-16T09:10:00Z">
        <w:r w:rsidR="00723954">
          <w:rPr>
            <w:lang w:val="en-GB"/>
          </w:rPr>
          <w:t xml:space="preserve"> Our plasmid maintained</w:t>
        </w:r>
      </w:ins>
      <w:ins w:id="349" w:author="Allan Zuza" w:date="2024-08-16T11:11:00Z" w16du:dateUtc="2024-08-16T09:11:00Z">
        <w:r w:rsidR="00723954">
          <w:rPr>
            <w:lang w:val="en-GB"/>
          </w:rPr>
          <w:t xml:space="preserve"> aminoglycosides resistance</w:t>
        </w:r>
      </w:ins>
      <w:ins w:id="350" w:author="Allan Zuza" w:date="2024-08-16T11:14:00Z" w16du:dateUtc="2024-08-16T09:14:00Z">
        <w:r w:rsidR="00723954">
          <w:rPr>
            <w:lang w:val="en-GB"/>
          </w:rPr>
          <w:t xml:space="preserve"> genotype</w:t>
        </w:r>
      </w:ins>
      <w:ins w:id="351" w:author="Allan Zuza" w:date="2024-08-16T11:11:00Z" w16du:dateUtc="2024-08-16T09:11:00Z">
        <w:r w:rsidR="00723954">
          <w:rPr>
            <w:lang w:val="en-GB"/>
          </w:rPr>
          <w:t xml:space="preserve"> by </w:t>
        </w:r>
      </w:ins>
      <w:ins w:id="352" w:author="Allan Zuza" w:date="2024-08-16T11:14:00Z" w16du:dateUtc="2024-08-16T09:14:00Z">
        <w:r w:rsidR="00723954">
          <w:rPr>
            <w:lang w:val="en-GB"/>
          </w:rPr>
          <w:t xml:space="preserve">maintaining a copy of </w:t>
        </w:r>
      </w:ins>
      <w:proofErr w:type="spellStart"/>
      <w:proofErr w:type="gramStart"/>
      <w:ins w:id="353" w:author="Allan Zuza" w:date="2024-08-16T11:14:00Z">
        <w:r w:rsidR="00723954" w:rsidRPr="00723954">
          <w:rPr>
            <w:i/>
            <w:iCs/>
            <w:lang w:val="en-GB"/>
          </w:rPr>
          <w:t>aph</w:t>
        </w:r>
        <w:proofErr w:type="spellEnd"/>
        <w:r w:rsidR="00723954" w:rsidRPr="00723954">
          <w:rPr>
            <w:i/>
            <w:iCs/>
            <w:lang w:val="en-GB"/>
          </w:rPr>
          <w:t>(</w:t>
        </w:r>
        <w:proofErr w:type="gramEnd"/>
        <w:r w:rsidR="00723954" w:rsidRPr="00723954">
          <w:rPr>
            <w:i/>
            <w:iCs/>
            <w:lang w:val="en-GB"/>
          </w:rPr>
          <w:t>3'')−Ib</w:t>
        </w:r>
      </w:ins>
      <w:ins w:id="354" w:author="Allan Zuza" w:date="2024-08-16T11:14:00Z" w16du:dateUtc="2024-08-16T09:14:00Z">
        <w:r w:rsidR="00723954">
          <w:rPr>
            <w:i/>
            <w:iCs/>
            <w:lang w:val="en-GB"/>
          </w:rPr>
          <w:t>.</w:t>
        </w:r>
      </w:ins>
      <w:ins w:id="355" w:author="Allan Zuza" w:date="2024-08-16T11:11:00Z" w16du:dateUtc="2024-08-16T09:11:00Z">
        <w:r w:rsidR="00723954">
          <w:rPr>
            <w:lang w:val="en-GB"/>
          </w:rPr>
          <w:t xml:space="preserve"> </w:t>
        </w:r>
      </w:ins>
      <w:ins w:id="356" w:author="Allan Zuza" w:date="2024-08-16T11:17:00Z" w16du:dateUtc="2024-08-16T09:17:00Z">
        <w:r w:rsidR="00723954">
          <w:rPr>
            <w:lang w:val="en-GB"/>
          </w:rPr>
          <w:t>The</w:t>
        </w:r>
      </w:ins>
      <w:ins w:id="357" w:author="Allan Zuza" w:date="2024-08-16T11:18:00Z" w16du:dateUtc="2024-08-16T09:18:00Z">
        <w:r w:rsidR="00723954">
          <w:rPr>
            <w:lang w:val="en-GB"/>
          </w:rPr>
          <w:t xml:space="preserve"> plasmid in our collection has managed to maintain its resistance genotype while removing the metal resistance genes which are unnecessary for </w:t>
        </w:r>
      </w:ins>
      <w:ins w:id="358" w:author="Allan Zuza" w:date="2024-08-16T11:19:00Z" w16du:dateUtc="2024-08-16T09:19:00Z">
        <w:r w:rsidR="00723954">
          <w:rPr>
            <w:lang w:val="en-GB"/>
          </w:rPr>
          <w:t>infection in humans.</w:t>
        </w:r>
      </w:ins>
      <w:ins w:id="359" w:author="Allan Zuza" w:date="2024-08-16T11:01:00Z" w16du:dateUtc="2024-08-16T09:01:00Z">
        <w:r w:rsidR="00723954">
          <w:rPr>
            <w:i/>
            <w:iCs/>
            <w:lang w:val="en-GB"/>
          </w:rPr>
          <w:t xml:space="preserve"> </w:t>
        </w:r>
      </w:ins>
      <w:ins w:id="360" w:author="Allan Zuza" w:date="2024-08-16T11:19:00Z" w16du:dateUtc="2024-08-16T09:19:00Z">
        <w:r w:rsidR="00723954">
          <w:t>These changes in the structure of the plasmid</w:t>
        </w:r>
      </w:ins>
      <w:ins w:id="361" w:author="Allan Zuza" w:date="2024-08-13T16:03:00Z" w16du:dateUtc="2024-08-13T14:03:00Z">
        <w:r w:rsidR="009C00C0">
          <w:t xml:space="preserve"> could </w:t>
        </w:r>
      </w:ins>
      <w:ins w:id="362" w:author="Allan Zuza" w:date="2024-08-13T16:04:00Z" w16du:dateUtc="2024-08-13T14:04:00Z">
        <w:r w:rsidR="009C00C0">
          <w:t xml:space="preserve">indicate </w:t>
        </w:r>
      </w:ins>
      <w:ins w:id="363" w:author="Allan Zuza" w:date="2024-08-16T11:19:00Z" w16du:dateUtc="2024-08-16T09:19:00Z">
        <w:r w:rsidR="00723954">
          <w:t>adaptation of the plasmid in</w:t>
        </w:r>
      </w:ins>
      <w:ins w:id="364" w:author="Allan Zuza" w:date="2024-08-16T11:20:00Z" w16du:dateUtc="2024-08-16T09:20:00Z">
        <w:r w:rsidR="00723954">
          <w:t xml:space="preserve"> the host specific pathogen which could lead to a Typhi population which persistently carry the plasmid without rel</w:t>
        </w:r>
      </w:ins>
      <w:ins w:id="365" w:author="Allan Zuza" w:date="2024-08-16T11:21:00Z" w16du:dateUtc="2024-08-16T09:21:00Z">
        <w:r w:rsidR="00723954">
          <w:t>ocating the resistance cassette to the chromosome</w:t>
        </w:r>
      </w:ins>
      <w:ins w:id="366" w:author="Allan Zuza" w:date="2024-08-13T16:04:00Z" w16du:dateUtc="2024-08-13T14:04:00Z">
        <w:r w:rsidR="009C00C0">
          <w:t xml:space="preserve"> </w:t>
        </w:r>
      </w:ins>
      <w:r w:rsidR="009C00C0">
        <w:fldChar w:fldCharType="begin"/>
      </w:r>
      <w:r w:rsidR="009C00C0">
        <w:instrText xml:space="preserve"> ADDIN EN.CITE &lt;EndNote&gt;&lt;Cite&gt;&lt;Author&gt;Baltazar&lt;/Author&gt;&lt;Year&gt;2015&lt;/Year&gt;&lt;RecNum&gt;186&lt;/RecNum&gt;&lt;DisplayText&gt;(38)&lt;/DisplayText&gt;&lt;record&gt;&lt;rec-number&gt;186&lt;/rec-number&gt;&lt;foreign-keys&gt;&lt;key app="EN" db-id="xv0pf99z42z9zkeeteo5vxz3wwfvd5f5taev" timestamp="1720435801" guid="f0538587-1e0a-4071-b58b-9014ca679745"&gt;186&lt;/key&gt;&lt;/foreign-keys&gt;&lt;ref-type name="Journal Article"&gt;17&lt;/ref-type&gt;&lt;contributors&gt;&lt;authors&gt;&lt;author&gt;Baltazar, Murielle&lt;/author&gt;&lt;author&gt;Ngandjio, Antoinette&lt;/author&gt;&lt;author&gt;Holt, Kathryn Elizabeth&lt;/author&gt;&lt;author&gt;Lepillet, Elodie&lt;/author&gt;&lt;author&gt;Pardos de la Gandara, Maria&lt;/author&gt;&lt;author&gt;Collard, Jean-Marc&lt;/author&gt;&lt;author&gt;Bercion, Raymond&lt;/author&gt;&lt;author&gt;Nzouankeu, Ariane&lt;/author&gt;&lt;author&gt;Le Hello, Simon&lt;/author&gt;&lt;author&gt;Dougan, Gordon&lt;/author&gt;&lt;author&gt;Fonkoua, Marie-Christine&lt;/author&gt;&lt;author&gt;Weill, François-Xavier&lt;/author&gt;&lt;/authors&gt;&lt;/contributors&gt;&lt;titles&gt;&lt;title&gt;Multidrug-Resistant Salmonella enterica Serotype Typhi, Gulf of Guinea Region, Africa&lt;/title&gt;&lt;secondary-title&gt;Emerging Infectious Disease journal&lt;/secondary-title&gt;&lt;/titles&gt;&lt;periodical&gt;&lt;full-title&gt;Emerging Infectious Disease journal&lt;/full-title&gt;&lt;/periodical&gt;&lt;pages&gt;655&lt;/pages&gt;&lt;volume&gt;21&lt;/volume&gt;&lt;number&gt;4&lt;/number&gt;&lt;keywords&gt;&lt;keyword&gt;Salmonella enterica serotype Typhi&lt;/keyword&gt;&lt;keyword&gt;bacteria&lt;/keyword&gt;&lt;keyword&gt;multidrug resistance&lt;/keyword&gt;&lt;keyword&gt;MDR&lt;/keyword&gt;&lt;keyword&gt;pulsed-field gel electrophoresis&lt;/keyword&gt;&lt;keyword&gt;PFGE&lt;/keyword&gt;&lt;keyword&gt;single nucleotide polymorphism&lt;/keyword&gt;&lt;keyword&gt;emergence&lt;/keyword&gt;&lt;keyword&gt;plasmid&lt;/keyword&gt;&lt;keyword&gt;incHI1 plasmid&lt;/keyword&gt;&lt;keyword&gt;incN plasmid&lt;/keyword&gt;&lt;keyword&gt;Gulf of Guinea region&lt;/keyword&gt;&lt;keyword&gt;Africa&lt;/keyword&gt;&lt;keyword&gt;Guinea&lt;/keyword&gt;&lt;/keywords&gt;&lt;dates&gt;&lt;year&gt;2015&lt;/year&gt;&lt;/dates&gt;&lt;isbn&gt;1080-6059&lt;/isbn&gt;&lt;urls&gt;&lt;related-urls&gt;&lt;url&gt;https://wwwnc.cdc.gov/eid/article/21/4/14-1355_article&lt;/url&gt;&lt;/related-urls&gt;&lt;/urls&gt;&lt;electronic-resource-num&gt;10.3201/eid2104.141355&lt;/electronic-resource-num&gt;&lt;/record&gt;&lt;/Cite&gt;&lt;/EndNote&gt;</w:instrText>
      </w:r>
      <w:r w:rsidR="009C00C0">
        <w:fldChar w:fldCharType="separate"/>
      </w:r>
      <w:r w:rsidR="009C00C0">
        <w:rPr>
          <w:noProof/>
        </w:rPr>
        <w:t>(38)</w:t>
      </w:r>
      <w:r w:rsidR="009C00C0">
        <w:fldChar w:fldCharType="end"/>
      </w:r>
      <w:ins w:id="367" w:author="Allan Zuza" w:date="2024-08-13T16:04:00Z" w16du:dateUtc="2024-08-13T14:04:00Z">
        <w:r w:rsidR="009C00C0">
          <w:t>.</w:t>
        </w:r>
      </w:ins>
      <w:ins w:id="368" w:author="Allan Zuza" w:date="2024-08-16T11:22:00Z" w16du:dateUtc="2024-08-16T09:22:00Z">
        <w:r w:rsidR="00723954">
          <w:t xml:space="preserve"> The rearrangements in the plasmid that relocated all the AMR genes </w:t>
        </w:r>
      </w:ins>
      <w:ins w:id="369" w:author="Allan Zuza" w:date="2024-08-16T11:24:00Z" w16du:dateUtc="2024-08-16T09:24:00Z">
        <w:r w:rsidR="00723954">
          <w:t>to</w:t>
        </w:r>
      </w:ins>
      <w:ins w:id="370" w:author="Allan Zuza" w:date="2024-08-16T11:22:00Z" w16du:dateUtc="2024-08-16T09:22:00Z">
        <w:r w:rsidR="00723954">
          <w:t xml:space="preserve"> a single location</w:t>
        </w:r>
      </w:ins>
      <w:ins w:id="371" w:author="Allan Zuza" w:date="2024-08-16T11:24:00Z" w16du:dateUtc="2024-08-16T09:24:00Z">
        <w:r w:rsidR="00723954">
          <w:t>,</w:t>
        </w:r>
      </w:ins>
      <w:ins w:id="372" w:author="Allan Zuza" w:date="2024-08-16T11:22:00Z" w16du:dateUtc="2024-08-16T09:22:00Z">
        <w:r w:rsidR="00723954">
          <w:t xml:space="preserve"> allow for </w:t>
        </w:r>
      </w:ins>
      <w:ins w:id="373" w:author="Allan Zuza" w:date="2024-08-16T11:24:00Z" w16du:dateUtc="2024-08-16T09:24:00Z">
        <w:r w:rsidR="00723954">
          <w:t>centralized</w:t>
        </w:r>
      </w:ins>
      <w:ins w:id="374" w:author="Allan Zuza" w:date="2024-08-16T11:22:00Z" w16du:dateUtc="2024-08-16T09:22:00Z">
        <w:r w:rsidR="00723954">
          <w:t xml:space="preserve"> control of transcription </w:t>
        </w:r>
      </w:ins>
      <w:ins w:id="375" w:author="Allan Zuza" w:date="2024-08-16T11:24:00Z" w16du:dateUtc="2024-08-16T09:24:00Z">
        <w:r w:rsidR="00723954">
          <w:t>of</w:t>
        </w:r>
      </w:ins>
      <w:ins w:id="376" w:author="Allan Zuza" w:date="2024-08-16T11:22:00Z" w16du:dateUtc="2024-08-16T09:22:00Z">
        <w:r w:rsidR="00723954">
          <w:t xml:space="preserve"> </w:t>
        </w:r>
      </w:ins>
      <w:ins w:id="377" w:author="Allan Zuza" w:date="2024-08-16T11:23:00Z" w16du:dateUtc="2024-08-16T09:23:00Z">
        <w:r w:rsidR="00723954">
          <w:t>these genes which may lead to better control over the AMR phenotype for isolates car</w:t>
        </w:r>
      </w:ins>
      <w:ins w:id="378" w:author="Allan Zuza" w:date="2024-08-16T11:24:00Z" w16du:dateUtc="2024-08-16T09:24:00Z">
        <w:r w:rsidR="00723954">
          <w:t>r</w:t>
        </w:r>
      </w:ins>
      <w:ins w:id="379" w:author="Allan Zuza" w:date="2024-08-16T11:23:00Z" w16du:dateUtc="2024-08-16T09:23:00Z">
        <w:r w:rsidR="00723954">
          <w:t xml:space="preserve">ying this </w:t>
        </w:r>
        <w:proofErr w:type="gramStart"/>
        <w:r w:rsidR="00723954">
          <w:t>particular plasmid</w:t>
        </w:r>
        <w:proofErr w:type="gramEnd"/>
        <w:r w:rsidR="00723954">
          <w:t>.</w:t>
        </w:r>
      </w:ins>
      <w:r>
        <w:t xml:space="preserve"> </w:t>
      </w:r>
      <w:del w:id="380" w:author="Allan Zuza" w:date="2024-08-16T11:25:00Z" w16du:dateUtc="2024-08-16T09:25:00Z">
        <w:r w:rsidDel="00723954">
          <w:delText>Among the</w:delText>
        </w:r>
      </w:del>
      <w:del w:id="381" w:author="Allan Zuza" w:date="2024-08-13T16:07:00Z" w16du:dateUtc="2024-08-13T14:07:00Z">
        <w:r w:rsidDel="009C00C0">
          <w:delText>m</w:delText>
        </w:r>
      </w:del>
      <w:del w:id="382" w:author="Allan Zuza" w:date="2024-08-16T11:25:00Z" w16du:dateUtc="2024-08-16T09:25:00Z">
        <w:r w:rsidDel="00723954">
          <w:delText xml:space="preserve"> are five mercury resistance-associated genes and two AMR genes (catA1 and alph(6)-ld). </w:delText>
        </w:r>
      </w:del>
      <w:r>
        <w:t>The AMR genes are highlighted in the ring showing the coding sequences of the reference plasmid (</w:t>
      </w:r>
      <w:hyperlink w:anchor="sevmy4av7h9r">
        <w:r>
          <w:t xml:space="preserve">Figure </w:t>
        </w:r>
        <w:r w:rsidR="009766BD">
          <w:t>3</w:t>
        </w:r>
        <w:r>
          <w:t>A</w:t>
        </w:r>
      </w:hyperlink>
      <w:r>
        <w:t xml:space="preserve">). </w:t>
      </w:r>
      <w:r>
        <w:fldChar w:fldCharType="begin"/>
      </w:r>
      <w:r>
        <w:instrText>HYPERLINK \l "w7479xngefdd" \h</w:instrText>
      </w:r>
      <w:r>
        <w:fldChar w:fldCharType="separate"/>
      </w:r>
      <w:r>
        <w:t xml:space="preserve">Figure </w:t>
      </w:r>
      <w:r w:rsidR="009766BD">
        <w:t>3</w:t>
      </w:r>
      <w:r>
        <w:t>B</w:t>
      </w:r>
      <w:r>
        <w:fldChar w:fldCharType="end"/>
      </w:r>
      <w:r>
        <w:t xml:space="preserve"> further highlights the region in comparison to the pHCM1 plasmid.</w:t>
      </w:r>
    </w:p>
    <w:p w14:paraId="00000052" w14:textId="77777777" w:rsidR="00492EE6" w:rsidRDefault="00492EE6">
      <w:pPr>
        <w:jc w:val="both"/>
        <w:rPr>
          <w:color w:val="212121"/>
          <w:highlight w:val="white"/>
        </w:rPr>
      </w:pPr>
    </w:p>
    <w:p w14:paraId="00000053" w14:textId="4C926A97" w:rsidR="00492EE6" w:rsidRDefault="00EF025C">
      <w:pPr>
        <w:jc w:val="both"/>
        <w:rPr>
          <w:color w:val="212121"/>
          <w:highlight w:val="white"/>
        </w:rPr>
      </w:pPr>
      <w:ins w:id="383" w:author="Nicholas Feasey" w:date="2024-08-08T16:51:00Z" w16du:dateUtc="2024-08-08T15:51:00Z">
        <w:r>
          <w:rPr>
            <w:color w:val="212121"/>
            <w:highlight w:val="white"/>
          </w:rPr>
          <w:t xml:space="preserve">Neither </w:t>
        </w:r>
      </w:ins>
      <w:del w:id="384" w:author="Nicholas Feasey" w:date="2024-08-08T16:51:00Z" w16du:dateUtc="2024-08-08T15:51:00Z">
        <w:r w:rsidDel="00EF025C">
          <w:rPr>
            <w:color w:val="212121"/>
            <w:highlight w:val="white"/>
          </w:rPr>
          <w:delText xml:space="preserve">The </w:delText>
        </w:r>
      </w:del>
      <w:r>
        <w:rPr>
          <w:color w:val="212121"/>
          <w:highlight w:val="white"/>
        </w:rPr>
        <w:t>lineage 4.1.1 isolate, 1017142</w:t>
      </w:r>
      <w:ins w:id="385" w:author="Nicholas Feasey" w:date="2024-08-08T16:51:00Z" w16du:dateUtc="2024-08-08T15:51:00Z">
        <w:r>
          <w:rPr>
            <w:color w:val="212121"/>
            <w:highlight w:val="white"/>
          </w:rPr>
          <w:t xml:space="preserve"> nor the H58 isolate A58390 carried</w:t>
        </w:r>
      </w:ins>
      <w:del w:id="386" w:author="Nicholas Feasey" w:date="2024-08-08T16:51:00Z" w16du:dateUtc="2024-08-08T15:51:00Z">
        <w:r w:rsidDel="00EF025C">
          <w:rPr>
            <w:color w:val="212121"/>
            <w:highlight w:val="white"/>
          </w:rPr>
          <w:delText xml:space="preserve">, did not carry </w:delText>
        </w:r>
      </w:del>
      <w:ins w:id="387" w:author="Nicholas Feasey" w:date="2024-08-08T16:51:00Z" w16du:dateUtc="2024-08-08T15:51:00Z">
        <w:r>
          <w:rPr>
            <w:color w:val="212121"/>
            <w:highlight w:val="white"/>
          </w:rPr>
          <w:t xml:space="preserve"> </w:t>
        </w:r>
      </w:ins>
      <w:r>
        <w:rPr>
          <w:color w:val="212121"/>
          <w:highlight w:val="white"/>
        </w:rPr>
        <w:t>any acquired</w:t>
      </w:r>
      <w:ins w:id="388" w:author="Nicholas Feasey" w:date="2024-08-08T16:51:00Z" w16du:dateUtc="2024-08-08T15:51:00Z">
        <w:r>
          <w:rPr>
            <w:color w:val="212121"/>
            <w:highlight w:val="white"/>
          </w:rPr>
          <w:t xml:space="preserve"> </w:t>
        </w:r>
      </w:ins>
      <w:del w:id="389" w:author="Nicholas Feasey" w:date="2024-08-08T16:51:00Z" w16du:dateUtc="2024-08-08T15:51:00Z">
        <w:r w:rsidDel="00EF025C">
          <w:rPr>
            <w:color w:val="212121"/>
            <w:highlight w:val="white"/>
          </w:rPr>
          <w:delText xml:space="preserve"> </w:delText>
        </w:r>
      </w:del>
      <w:ins w:id="390" w:author="Nicholas Feasey" w:date="2024-08-08T16:51:00Z" w16du:dateUtc="2024-08-08T15:51:00Z">
        <w:r>
          <w:rPr>
            <w:color w:val="212121"/>
            <w:highlight w:val="white"/>
          </w:rPr>
          <w:t xml:space="preserve">AMR genes, however </w:t>
        </w:r>
      </w:ins>
      <w:ins w:id="391" w:author="Nicholas Feasey" w:date="2024-08-08T16:52:00Z" w16du:dateUtc="2024-08-08T15:52:00Z">
        <w:r>
          <w:rPr>
            <w:color w:val="212121"/>
            <w:highlight w:val="white"/>
          </w:rPr>
          <w:t xml:space="preserve">there was a </w:t>
        </w:r>
      </w:ins>
      <w:del w:id="392" w:author="Nicholas Feasey" w:date="2024-08-08T16:51:00Z" w16du:dateUtc="2024-08-08T15:51:00Z">
        <w:r w:rsidDel="00EF025C">
          <w:rPr>
            <w:color w:val="212121"/>
            <w:highlight w:val="white"/>
          </w:rPr>
          <w:delText xml:space="preserve">resistance genes. The H58 isolate A58390, also did not carry any acquired resistance genes but encoded a </w:delText>
        </w:r>
      </w:del>
      <w:r>
        <w:rPr>
          <w:i/>
          <w:color w:val="212121"/>
          <w:highlight w:val="white"/>
        </w:rPr>
        <w:t>gyrA_S83F</w:t>
      </w:r>
      <w:r>
        <w:rPr>
          <w:color w:val="212121"/>
          <w:highlight w:val="white"/>
        </w:rPr>
        <w:t xml:space="preserve"> point mutation </w:t>
      </w:r>
      <w:ins w:id="393" w:author="Nicholas Feasey" w:date="2024-08-08T16:52:00Z" w16du:dateUtc="2024-08-08T15:52:00Z">
        <w:r>
          <w:rPr>
            <w:color w:val="212121"/>
            <w:highlight w:val="white"/>
          </w:rPr>
          <w:t xml:space="preserve">in A58390 </w:t>
        </w:r>
      </w:ins>
      <w:r>
        <w:rPr>
          <w:color w:val="212121"/>
          <w:highlight w:val="white"/>
        </w:rPr>
        <w:t xml:space="preserve">which is associated with reduced susceptibility to fluoroquinolones. This was the </w:t>
      </w:r>
      <w:commentRangeStart w:id="394"/>
      <w:r>
        <w:rPr>
          <w:color w:val="212121"/>
          <w:highlight w:val="white"/>
        </w:rPr>
        <w:t>only isolate with mutations in the DNA gyrase</w:t>
      </w:r>
      <w:commentRangeEnd w:id="394"/>
      <w:r>
        <w:commentReference w:id="394"/>
      </w:r>
      <w:r>
        <w:rPr>
          <w:color w:val="212121"/>
          <w:highlight w:val="white"/>
        </w:rPr>
        <w:t>. The other two isolates each carried acquired resistance genes (</w:t>
      </w:r>
      <w:r>
        <w:rPr>
          <w:i/>
          <w:color w:val="212121"/>
          <w:highlight w:val="white"/>
        </w:rPr>
        <w:t>blaTEM-1d</w:t>
      </w:r>
      <w:r>
        <w:rPr>
          <w:color w:val="212121"/>
          <w:highlight w:val="white"/>
        </w:rPr>
        <w:t xml:space="preserve">, </w:t>
      </w:r>
      <w:r>
        <w:rPr>
          <w:i/>
          <w:color w:val="212121"/>
          <w:highlight w:val="white"/>
        </w:rPr>
        <w:t>sul2</w:t>
      </w:r>
      <w:r>
        <w:rPr>
          <w:color w:val="212121"/>
          <w:highlight w:val="white"/>
        </w:rPr>
        <w:t>,</w:t>
      </w:r>
      <w:r>
        <w:rPr>
          <w:i/>
          <w:color w:val="212121"/>
          <w:highlight w:val="white"/>
        </w:rPr>
        <w:t xml:space="preserve"> </w:t>
      </w:r>
      <w:proofErr w:type="spellStart"/>
      <w:proofErr w:type="gramStart"/>
      <w:r>
        <w:rPr>
          <w:i/>
          <w:color w:val="212121"/>
          <w:highlight w:val="white"/>
        </w:rPr>
        <w:t>aph</w:t>
      </w:r>
      <w:proofErr w:type="spellEnd"/>
      <w:r>
        <w:rPr>
          <w:i/>
          <w:color w:val="212121"/>
          <w:highlight w:val="white"/>
        </w:rPr>
        <w:t>(</w:t>
      </w:r>
      <w:proofErr w:type="gramEnd"/>
      <w:r>
        <w:rPr>
          <w:i/>
          <w:color w:val="212121"/>
          <w:highlight w:val="white"/>
        </w:rPr>
        <w:t>3”)-</w:t>
      </w:r>
      <w:proofErr w:type="spellStart"/>
      <w:r>
        <w:rPr>
          <w:i/>
          <w:color w:val="212121"/>
          <w:highlight w:val="white"/>
        </w:rPr>
        <w:t>lb</w:t>
      </w:r>
      <w:proofErr w:type="spellEnd"/>
      <w:r>
        <w:rPr>
          <w:color w:val="212121"/>
          <w:highlight w:val="white"/>
        </w:rPr>
        <w:t xml:space="preserve">, </w:t>
      </w:r>
      <w:r>
        <w:rPr>
          <w:i/>
          <w:color w:val="212121"/>
          <w:highlight w:val="white"/>
        </w:rPr>
        <w:t>dfrA14</w:t>
      </w:r>
      <w:r>
        <w:rPr>
          <w:color w:val="212121"/>
          <w:highlight w:val="white"/>
        </w:rPr>
        <w:t xml:space="preserve"> and </w:t>
      </w:r>
      <w:proofErr w:type="spellStart"/>
      <w:r>
        <w:rPr>
          <w:color w:val="212121"/>
          <w:highlight w:val="white"/>
        </w:rPr>
        <w:t>t</w:t>
      </w:r>
      <w:r>
        <w:rPr>
          <w:i/>
          <w:color w:val="212121"/>
          <w:highlight w:val="white"/>
        </w:rPr>
        <w:t>et</w:t>
      </w:r>
      <w:proofErr w:type="spellEnd"/>
      <w:r>
        <w:rPr>
          <w:i/>
          <w:color w:val="212121"/>
          <w:highlight w:val="white"/>
        </w:rPr>
        <w:t>(B)</w:t>
      </w:r>
      <w:r>
        <w:rPr>
          <w:color w:val="212121"/>
          <w:highlight w:val="white"/>
        </w:rPr>
        <w:t>) on the plasmid which are known to cause resistance to beta-lactams, sulfonamides, aminoglycoside, trimethoprim</w:t>
      </w:r>
      <w:del w:id="395" w:author="Nicholas Feasey" w:date="2024-07-18T18:39:00Z" w16du:dateUtc="2024-07-18T17:39:00Z">
        <w:r w:rsidDel="00916244">
          <w:rPr>
            <w:color w:val="212121"/>
            <w:highlight w:val="white"/>
          </w:rPr>
          <w:delText>e</w:delText>
        </w:r>
      </w:del>
      <w:r>
        <w:rPr>
          <w:color w:val="212121"/>
          <w:highlight w:val="white"/>
        </w:rPr>
        <w:t xml:space="preserve"> and tetracyclines.</w:t>
      </w:r>
    </w:p>
    <w:p w14:paraId="00000054" w14:textId="77777777" w:rsidR="00492EE6" w:rsidRDefault="00492EE6">
      <w:pPr>
        <w:jc w:val="both"/>
        <w:rPr>
          <w:color w:val="212121"/>
          <w:highlight w:val="white"/>
        </w:rPr>
      </w:pPr>
    </w:p>
    <w:p w14:paraId="00000055" w14:textId="157A2C9F" w:rsidR="00492EE6" w:rsidRDefault="00000000">
      <w:pPr>
        <w:jc w:val="both"/>
      </w:pPr>
      <w:r>
        <w:t xml:space="preserve">Running PHASTER on the assemblies reveals at least 4 intact bacteriophages, 1 questionable phage call and some incomplete bacteriophages per isolate </w:t>
      </w:r>
      <w:r w:rsidR="005E4A51">
        <w:rPr>
          <w:color w:val="1155CC"/>
          <w:u w:val="single"/>
        </w:rPr>
        <w:t>Figure 4</w:t>
      </w:r>
      <w:r>
        <w:t xml:space="preserve">. Isolate BKQU3X and BKQT8S show similarity in the number of bacteriophage species per region and the completeness </w:t>
      </w:r>
      <w:r>
        <w:lastRenderedPageBreak/>
        <w:t>of the bacteriophages in these regions (</w:t>
      </w:r>
      <w:hyperlink w:anchor="pkd0dyujoi21">
        <w:r w:rsidR="005E4A51">
          <w:rPr>
            <w:color w:val="1155CC"/>
            <w:u w:val="single"/>
          </w:rPr>
          <w:t>Figure</w:t>
        </w:r>
      </w:hyperlink>
      <w:r w:rsidR="005E4A51">
        <w:rPr>
          <w:color w:val="1155CC"/>
          <w:u w:val="single"/>
        </w:rPr>
        <w:t xml:space="preserve"> 4</w:t>
      </w:r>
      <w:r>
        <w:t xml:space="preserve">). Both isolates contain phages similar in composition and size (Figure </w:t>
      </w:r>
      <w:r w:rsidR="005E4A51">
        <w:t>4</w:t>
      </w:r>
      <w:r>
        <w:t>B).</w:t>
      </w:r>
    </w:p>
    <w:p w14:paraId="00000056" w14:textId="77777777" w:rsidR="00492EE6" w:rsidRDefault="00492EE6">
      <w:pPr>
        <w:jc w:val="both"/>
      </w:pPr>
    </w:p>
    <w:p w14:paraId="73B66214" w14:textId="77777777" w:rsidR="00F631DE" w:rsidRDefault="00F631DE" w:rsidP="00F631DE">
      <w:pPr>
        <w:jc w:val="both"/>
        <w:rPr>
          <w:ins w:id="396" w:author="Allan Zuza" w:date="2024-08-13T12:00:00Z" w16du:dateUtc="2024-08-13T10:00:00Z"/>
        </w:rPr>
      </w:pPr>
      <w:ins w:id="397" w:author="Allan Zuza" w:date="2024-08-11T19:11:00Z" w16du:dateUtc="2024-08-11T17:11:00Z">
        <w:r>
          <w:t>Phylogenetic analysis</w:t>
        </w:r>
      </w:ins>
    </w:p>
    <w:p w14:paraId="5FCB17BD" w14:textId="31A68E95" w:rsidR="009C00C0" w:rsidRDefault="009C00C0" w:rsidP="00F631DE">
      <w:pPr>
        <w:jc w:val="both"/>
        <w:rPr>
          <w:ins w:id="398" w:author="Allan Zuza" w:date="2024-08-13T12:05:00Z" w16du:dateUtc="2024-08-13T10:05:00Z"/>
        </w:rPr>
      </w:pPr>
      <w:ins w:id="399" w:author="Allan Zuza" w:date="2024-08-13T12:00:00Z" w16du:dateUtc="2024-08-13T10:00:00Z">
        <w:r>
          <w:t xml:space="preserve">A </w:t>
        </w:r>
        <w:proofErr w:type="spellStart"/>
        <w:r>
          <w:t>snp</w:t>
        </w:r>
        <w:proofErr w:type="spellEnd"/>
        <w:r>
          <w:t xml:space="preserve"> based phylogenetic tree</w:t>
        </w:r>
      </w:ins>
      <w:ins w:id="400" w:author="Allan Zuza" w:date="2024-08-13T12:01:00Z" w16du:dateUtc="2024-08-13T10:01:00Z">
        <w:r>
          <w:t xml:space="preserve"> reveals that the </w:t>
        </w:r>
        <w:proofErr w:type="spellStart"/>
        <w:r>
          <w:t>islates</w:t>
        </w:r>
        <w:proofErr w:type="spellEnd"/>
        <w:r>
          <w:t xml:space="preserve"> in </w:t>
        </w:r>
        <w:proofErr w:type="spellStart"/>
        <w:r>
          <w:t>tehe</w:t>
        </w:r>
        <w:proofErr w:type="spellEnd"/>
        <w:r>
          <w:t xml:space="preserve"> collection cluster into distinct clades based on their </w:t>
        </w:r>
        <w:proofErr w:type="spellStart"/>
        <w:r>
          <w:t>amr</w:t>
        </w:r>
        <w:proofErr w:type="spellEnd"/>
        <w:r>
          <w:t xml:space="preserve"> and </w:t>
        </w:r>
        <w:proofErr w:type="spellStart"/>
        <w:r>
          <w:t>olasmid</w:t>
        </w:r>
        <w:proofErr w:type="spellEnd"/>
        <w:r>
          <w:t xml:space="preserve"> </w:t>
        </w:r>
        <w:proofErr w:type="spellStart"/>
        <w:r>
          <w:t>prifiles</w:t>
        </w:r>
        <w:proofErr w:type="spellEnd"/>
        <w:r>
          <w:t xml:space="preserve">. </w:t>
        </w:r>
        <w:proofErr w:type="gramStart"/>
        <w:r>
          <w:t>However</w:t>
        </w:r>
        <w:proofErr w:type="gramEnd"/>
        <w:r>
          <w:t xml:space="preserve"> a few isolates, four isolat</w:t>
        </w:r>
      </w:ins>
      <w:ins w:id="401" w:author="Allan Zuza" w:date="2024-08-13T12:02:00Z" w16du:dateUtc="2024-08-13T10:02:00Z">
        <w:r>
          <w:t>es from the lineage 4.3.1.1</w:t>
        </w:r>
      </w:ins>
      <w:ins w:id="402" w:author="Allan Zuza" w:date="2024-08-13T12:03:00Z" w16du:dateUtc="2024-08-13T10:03:00Z">
        <w:r>
          <w:t xml:space="preserve"> and 3 isolates of the lineage 4.3.1.2 are</w:t>
        </w:r>
      </w:ins>
      <w:ins w:id="403" w:author="Allan Zuza" w:date="2024-08-13T12:04:00Z" w16du:dateUtc="2024-08-13T10:04:00Z">
        <w:r>
          <w:t xml:space="preserve"> located within the larger 4.3.1.1.EA1 lineage. This may suggest a presence of </w:t>
        </w:r>
        <w:proofErr w:type="spellStart"/>
        <w:r>
          <w:t>snps</w:t>
        </w:r>
        <w:proofErr w:type="spellEnd"/>
        <w:r>
          <w:t xml:space="preserve"> in </w:t>
        </w:r>
        <w:proofErr w:type="spellStart"/>
        <w:r>
          <w:t>thes</w:t>
        </w:r>
        <w:proofErr w:type="spellEnd"/>
        <w:r>
          <w:t xml:space="preserve"> isolates which are not included in the current genotype typing </w:t>
        </w:r>
        <w:proofErr w:type="spellStart"/>
        <w:r>
          <w:t>schem</w:t>
        </w:r>
      </w:ins>
      <w:ins w:id="404" w:author="Allan Zuza" w:date="2024-08-13T12:05:00Z" w16du:dateUtc="2024-08-13T10:05:00Z">
        <w:r>
          <w:t>em</w:t>
        </w:r>
        <w:proofErr w:type="spellEnd"/>
        <w:r>
          <w:t xml:space="preserve"> making them to be </w:t>
        </w:r>
        <w:proofErr w:type="spellStart"/>
        <w:r>
          <w:t>incorectly</w:t>
        </w:r>
        <w:proofErr w:type="spellEnd"/>
        <w:r>
          <w:t xml:space="preserve"> typed as such.</w:t>
        </w:r>
      </w:ins>
    </w:p>
    <w:p w14:paraId="1C1338D1" w14:textId="77777777" w:rsidR="009C00C0" w:rsidRDefault="009C00C0" w:rsidP="00F631DE">
      <w:pPr>
        <w:jc w:val="both"/>
        <w:rPr>
          <w:ins w:id="405" w:author="Allan Zuza" w:date="2024-08-13T12:05:00Z" w16du:dateUtc="2024-08-13T10:05:00Z"/>
        </w:rPr>
      </w:pPr>
    </w:p>
    <w:p w14:paraId="0A409C50" w14:textId="5BF7634F" w:rsidR="009C00C0" w:rsidRDefault="009C00C0" w:rsidP="00F631DE">
      <w:pPr>
        <w:jc w:val="both"/>
        <w:rPr>
          <w:ins w:id="406" w:author="Allan Zuza" w:date="2024-08-11T19:11:00Z" w16du:dateUtc="2024-08-11T17:11:00Z"/>
        </w:rPr>
      </w:pPr>
      <w:ins w:id="407" w:author="Allan Zuza" w:date="2024-08-13T15:01:00Z" w16du:dateUtc="2024-08-13T13:01:00Z">
        <w:r>
          <w:t xml:space="preserve"> </w:t>
        </w:r>
      </w:ins>
    </w:p>
    <w:p w14:paraId="36DD8FCE" w14:textId="77777777" w:rsidR="00F631DE" w:rsidRDefault="00F631DE" w:rsidP="00F631DE">
      <w:pPr>
        <w:jc w:val="both"/>
        <w:rPr>
          <w:ins w:id="408" w:author="Allan Zuza" w:date="2024-08-11T19:11:00Z" w16du:dateUtc="2024-08-11T17:11:00Z"/>
        </w:rPr>
      </w:pPr>
      <w:ins w:id="409" w:author="Allan Zuza" w:date="2024-08-11T19:11:00Z" w16du:dateUtc="2024-08-11T17:11:00Z">
        <w:r>
          <w:t xml:space="preserve">Performing a phylogenetic analysis reveals that the H58 lineage 4.3.1.1.EA1 has diverse plasmid and AMR profiles. Most of the 4.3.1.1.EA1 isolates do not carry plasmids. Those which carry plasmids seem to be in two plasmid combinations, with isolates from Malawi carrying the plasmid replicon inc_fiahi1 which is missing in the isolates from Kenya, while those from Kenya carry the plasmid replicon inc_hi1_st6 which is not available in the isolates from Malawi. Isolates with plasmids in the Kenyan collection also have additional AMR genes compared to the rest of the 4.3.1.1.EA1 lineage. Isolates which are not 4.3.1.1.EA1 are clustered in distinct clades with 1 clade per lineage. These isolates also have uniform AMR and plasmid profiles. There are distinct differences in acquired AMR genes between isolates of the lineage 4.3.1.1.EA1 and the other H58 lineages. The acquired AMR genes present in the lineage 4.3.1.1.EA1 are absent in the other H58 lineages and vice versa. This might mean that the mobile genetic elements driving resistance for the 4.3.1.1.EA1 are different from those in other H58 lineages. </w:t>
        </w:r>
      </w:ins>
    </w:p>
    <w:p w14:paraId="00000057" w14:textId="77777777" w:rsidR="00492EE6" w:rsidRDefault="00000000">
      <w:pPr>
        <w:jc w:val="both"/>
        <w:rPr>
          <w:ins w:id="410" w:author="Eva Heinz" w:date="2024-07-31T11:59:00Z" w16du:dateUtc="2024-07-31T10:59:00Z"/>
        </w:rPr>
      </w:pPr>
      <w:r>
        <w:br w:type="page"/>
      </w:r>
    </w:p>
    <w:p w14:paraId="3EDC9BB0" w14:textId="3AA7AF2F" w:rsidR="00BC6851" w:rsidDel="00EF025C" w:rsidRDefault="00BC6851">
      <w:pPr>
        <w:jc w:val="both"/>
        <w:rPr>
          <w:del w:id="411" w:author="Nicholas Feasey" w:date="2024-08-08T16:52:00Z" w16du:dateUtc="2024-08-08T15:52:00Z"/>
          <w:b/>
        </w:rPr>
      </w:pPr>
    </w:p>
    <w:p w14:paraId="00000058" w14:textId="77777777" w:rsidR="00492EE6" w:rsidRDefault="00000000">
      <w:pPr>
        <w:jc w:val="both"/>
        <w:rPr>
          <w:b/>
        </w:rPr>
      </w:pPr>
      <w:r>
        <w:rPr>
          <w:b/>
        </w:rPr>
        <w:t>Discussion</w:t>
      </w:r>
    </w:p>
    <w:p w14:paraId="00000059" w14:textId="77777777" w:rsidR="00492EE6" w:rsidRDefault="00492EE6">
      <w:pPr>
        <w:jc w:val="both"/>
      </w:pPr>
    </w:p>
    <w:p w14:paraId="2212DF79" w14:textId="0E27C842" w:rsidR="007C4F23" w:rsidRDefault="00000000" w:rsidP="007C4F23">
      <w:pPr>
        <w:jc w:val="both"/>
        <w:rPr>
          <w:ins w:id="412" w:author="Eva Heinz" w:date="2024-07-31T12:11:00Z" w16du:dateUtc="2024-07-31T11:11:00Z"/>
        </w:rPr>
      </w:pPr>
      <w:r>
        <w:t xml:space="preserve">We noticed </w:t>
      </w:r>
      <w:del w:id="413" w:author="Eva Heinz" w:date="2024-07-31T12:15:00Z" w16du:dateUtc="2024-07-31T11:15:00Z">
        <w:r w:rsidDel="00450E2B">
          <w:delText>a few</w:delText>
        </w:r>
      </w:del>
      <w:ins w:id="414" w:author="Eva Heinz" w:date="2024-07-31T12:15:00Z" w16du:dateUtc="2024-07-31T11:15:00Z">
        <w:r w:rsidR="00450E2B">
          <w:t>three</w:t>
        </w:r>
      </w:ins>
      <w:r>
        <w:t xml:space="preserve"> incidences of </w:t>
      </w:r>
      <w:ins w:id="415" w:author="Eva Heinz" w:date="2024-07-31T12:15:00Z" w16du:dateUtc="2024-07-31T11:15:00Z">
        <w:r w:rsidR="00450E2B">
          <w:t xml:space="preserve">predicted </w:t>
        </w:r>
      </w:ins>
      <w:r>
        <w:t>IncHI</w:t>
      </w:r>
      <w:r w:rsidR="00546B54">
        <w:t>1</w:t>
      </w:r>
      <w:ins w:id="416" w:author="Eva Heinz" w:date="2024-07-31T12:15:00Z" w16du:dateUtc="2024-07-31T11:15:00Z">
        <w:r w:rsidR="00450E2B">
          <w:t xml:space="preserve"> </w:t>
        </w:r>
      </w:ins>
      <w:ins w:id="417" w:author="Nicholas Feasey" w:date="2024-07-18T18:39:00Z" w16du:dateUtc="2024-07-18T17:39:00Z">
        <w:r w:rsidR="00916244">
          <w:t xml:space="preserve">plasmids </w:t>
        </w:r>
        <w:del w:id="418" w:author="Eva Heinz" w:date="2024-07-31T12:15:00Z" w16du:dateUtc="2024-07-31T11:15:00Z">
          <w:r w:rsidR="00916244" w:rsidDel="00450E2B">
            <w:delText xml:space="preserve">being </w:delText>
          </w:r>
        </w:del>
        <w:r w:rsidR="00916244">
          <w:t>present</w:t>
        </w:r>
      </w:ins>
      <w:r>
        <w:t xml:space="preserve"> in Malawi </w:t>
      </w:r>
      <w:ins w:id="419" w:author="Nicholas Feasey" w:date="2024-07-18T18:39:00Z" w16du:dateUtc="2024-07-18T17:39:00Z">
        <w:r w:rsidR="00916244" w:rsidRPr="00450E2B">
          <w:rPr>
            <w:i/>
            <w:iCs/>
            <w:rPrChange w:id="420" w:author="Eva Heinz" w:date="2024-07-31T12:15:00Z" w16du:dateUtc="2024-07-31T11:15:00Z">
              <w:rPr/>
            </w:rPrChange>
          </w:rPr>
          <w:t>S</w:t>
        </w:r>
        <w:r w:rsidR="00916244">
          <w:t>. Typhi isolates</w:t>
        </w:r>
      </w:ins>
      <w:ins w:id="421" w:author="Eva Heinz" w:date="2024-07-31T12:15:00Z" w16du:dateUtc="2024-07-31T11:15:00Z">
        <w:r w:rsidR="00450E2B">
          <w:t xml:space="preserve"> </w:t>
        </w:r>
      </w:ins>
      <w:ins w:id="422" w:author="Nicholas Feasey [2]" w:date="2024-08-08T18:34:00Z" w16du:dateUtc="2024-08-08T17:34:00Z">
        <w:r w:rsidR="00F7103A">
          <w:t xml:space="preserve">amongst </w:t>
        </w:r>
      </w:ins>
      <w:ins w:id="423" w:author="Eva Heinz" w:date="2024-07-31T12:15:00Z" w16du:dateUtc="2024-07-31T11:15:00Z">
        <w:del w:id="424" w:author="Nicholas Feasey [2]" w:date="2024-08-08T18:34:00Z" w16du:dateUtc="2024-08-08T17:34:00Z">
          <w:r w:rsidR="00450E2B" w:rsidDel="00F7103A">
            <w:delText xml:space="preserve">(of </w:delText>
          </w:r>
        </w:del>
        <w:r w:rsidR="00450E2B">
          <w:t>a set of 335 isolates</w:t>
        </w:r>
        <w:del w:id="425" w:author="Nicholas Feasey" w:date="2024-08-08T18:34:00Z" w16du:dateUtc="2024-08-08T17:34:00Z">
          <w:r w:rsidR="00450E2B" w:rsidDel="00F7103A">
            <w:delText xml:space="preserve"> in total)</w:delText>
          </w:r>
        </w:del>
      </w:ins>
      <w:del w:id="426" w:author="Nicholas Feasey" w:date="2024-07-18T18:39:00Z" w16du:dateUtc="2024-07-18T17:39:00Z">
        <w:r w:rsidDel="00916244">
          <w:delText>samples</w:delText>
        </w:r>
      </w:del>
      <w:r>
        <w:t>, with different resistance gene repertoire</w:t>
      </w:r>
      <w:r w:rsidR="00546B54">
        <w:t>s</w:t>
      </w:r>
      <w:r w:rsidR="008B2843">
        <w:t xml:space="preserve">. </w:t>
      </w:r>
      <w:del w:id="427" w:author="Eva Heinz" w:date="2024-07-31T12:15:00Z" w16du:dateUtc="2024-07-31T11:15:00Z">
        <w:r w:rsidR="008E4422" w:rsidDel="00450E2B">
          <w:delText>We observed only</w:delText>
        </w:r>
        <w:r w:rsidR="008B2843" w:rsidDel="00450E2B">
          <w:delText xml:space="preserve"> 3 isolates</w:delText>
        </w:r>
        <w:r w:rsidR="00770648" w:rsidDel="00450E2B">
          <w:delText xml:space="preserve"> to carry </w:delText>
        </w:r>
      </w:del>
      <w:ins w:id="428" w:author="Nicholas Feasey" w:date="2024-07-18T18:40:00Z" w16du:dateUtc="2024-07-18T17:40:00Z">
        <w:del w:id="429" w:author="Eva Heinz" w:date="2024-07-31T12:15:00Z" w16du:dateUtc="2024-07-31T11:15:00Z">
          <w:r w:rsidR="00916244" w:rsidDel="00450E2B">
            <w:delText xml:space="preserve">these </w:delText>
          </w:r>
        </w:del>
      </w:ins>
      <w:del w:id="430" w:author="Eva Heinz" w:date="2024-07-31T12:15:00Z" w16du:dateUtc="2024-07-31T11:15:00Z">
        <w:r w:rsidR="00770648" w:rsidDel="00450E2B">
          <w:delText>plasmids</w:delText>
        </w:r>
        <w:r w:rsidR="008E4422" w:rsidDel="00450E2B">
          <w:delText xml:space="preserve"> from the 335 isolates we have from Malawi</w:delText>
        </w:r>
        <w:r w:rsidR="00770648" w:rsidDel="00450E2B">
          <w:delText xml:space="preserve">. </w:delText>
        </w:r>
      </w:del>
      <w:r w:rsidR="005F4787">
        <w:t>These three isolates</w:t>
      </w:r>
      <w:r w:rsidR="00785677">
        <w:t xml:space="preserve"> carry </w:t>
      </w:r>
      <w:proofErr w:type="spellStart"/>
      <w:r w:rsidR="00785677" w:rsidRPr="00777912">
        <w:rPr>
          <w:i/>
          <w:iCs/>
        </w:rPr>
        <w:t>tetB</w:t>
      </w:r>
      <w:proofErr w:type="spellEnd"/>
      <w:r w:rsidR="00785677">
        <w:t xml:space="preserve"> and </w:t>
      </w:r>
      <w:r w:rsidR="00785677" w:rsidRPr="00777912">
        <w:rPr>
          <w:i/>
          <w:iCs/>
        </w:rPr>
        <w:t>dfrA14</w:t>
      </w:r>
      <w:r w:rsidR="00D16DCF">
        <w:t xml:space="preserve"> in addition to </w:t>
      </w:r>
      <w:del w:id="431" w:author="Eva Heinz" w:date="2024-07-31T12:15:00Z" w16du:dateUtc="2024-07-31T11:15:00Z">
        <w:r w:rsidR="00D16DCF" w:rsidDel="00450E2B">
          <w:delText xml:space="preserve">the </w:delText>
        </w:r>
        <w:r w:rsidR="00546B54" w:rsidDel="00450E2B">
          <w:delText>AMR</w:delText>
        </w:r>
        <w:r w:rsidR="00D16DCF" w:rsidDel="00450E2B">
          <w:delText xml:space="preserve"> genes carried by the rest of the isolates from Malawi</w:delText>
        </w:r>
        <w:r w:rsidR="00546B54" w:rsidDel="00450E2B">
          <w:delText xml:space="preserve"> with acquired AMR genes. The isolates </w:delText>
        </w:r>
        <w:r w:rsidR="005F4787" w:rsidDel="00450E2B">
          <w:delText xml:space="preserve">also </w:delText>
        </w:r>
        <w:r w:rsidR="00012662" w:rsidDel="00450E2B">
          <w:delText xml:space="preserve">lack the </w:delText>
        </w:r>
      </w:del>
      <w:r w:rsidR="005E5D42">
        <w:rPr>
          <w:i/>
          <w:iCs/>
        </w:rPr>
        <w:t xml:space="preserve">sul2, </w:t>
      </w:r>
      <w:proofErr w:type="spellStart"/>
      <w:r w:rsidR="005E5D42">
        <w:rPr>
          <w:i/>
          <w:iCs/>
        </w:rPr>
        <w:t>strA</w:t>
      </w:r>
      <w:proofErr w:type="spellEnd"/>
      <w:r w:rsidR="005E5D42">
        <w:rPr>
          <w:i/>
          <w:iCs/>
        </w:rPr>
        <w:t>,</w:t>
      </w:r>
      <w:del w:id="432" w:author="Eva Heinz" w:date="2024-07-31T12:16:00Z" w16du:dateUtc="2024-07-31T11:16:00Z">
        <w:r w:rsidR="005E5D42" w:rsidDel="00450E2B">
          <w:rPr>
            <w:i/>
            <w:iCs/>
          </w:rPr>
          <w:delText xml:space="preserve"> </w:delText>
        </w:r>
      </w:del>
      <w:ins w:id="433" w:author="Eva Heinz" w:date="2024-07-31T12:16:00Z" w16du:dateUtc="2024-07-31T11:16:00Z">
        <w:r w:rsidR="00450E2B">
          <w:t xml:space="preserve"> and </w:t>
        </w:r>
      </w:ins>
      <w:proofErr w:type="spellStart"/>
      <w:r w:rsidR="00DB0A5F">
        <w:rPr>
          <w:i/>
          <w:iCs/>
        </w:rPr>
        <w:t>s</w:t>
      </w:r>
      <w:r w:rsidR="005E5D42">
        <w:rPr>
          <w:i/>
          <w:iCs/>
        </w:rPr>
        <w:t>trB</w:t>
      </w:r>
      <w:proofErr w:type="spellEnd"/>
      <w:ins w:id="434" w:author="Eva Heinz" w:date="2024-07-31T12:15:00Z" w16du:dateUtc="2024-07-31T11:15:00Z">
        <w:r w:rsidR="00450E2B">
          <w:rPr>
            <w:i/>
            <w:iCs/>
          </w:rPr>
          <w:t xml:space="preserve"> </w:t>
        </w:r>
      </w:ins>
      <w:del w:id="435" w:author="Eva Heinz" w:date="2024-07-31T12:15:00Z" w16du:dateUtc="2024-07-31T11:15:00Z">
        <w:r w:rsidR="005E5D42" w:rsidDel="00450E2B">
          <w:rPr>
            <w:i/>
            <w:iCs/>
          </w:rPr>
          <w:delText>, dfrA7</w:delText>
        </w:r>
        <w:r w:rsidR="00012662" w:rsidDel="00450E2B">
          <w:delText xml:space="preserve"> and </w:delText>
        </w:r>
        <w:r w:rsidR="00012662" w:rsidRPr="00901DEE" w:rsidDel="00450E2B">
          <w:rPr>
            <w:i/>
            <w:iCs/>
          </w:rPr>
          <w:delText>dfrA5</w:delText>
        </w:r>
        <w:r w:rsidR="00012662" w:rsidDel="00450E2B">
          <w:delText xml:space="preserve"> </w:delText>
        </w:r>
      </w:del>
      <w:r w:rsidR="00012662">
        <w:t xml:space="preserve">genes which are found in all other isolates </w:t>
      </w:r>
      <w:r w:rsidR="00220B58">
        <w:t>carrying</w:t>
      </w:r>
      <w:r w:rsidR="00012662">
        <w:t xml:space="preserve"> </w:t>
      </w:r>
      <w:r w:rsidR="00220B58">
        <w:t>AMR</w:t>
      </w:r>
      <w:r w:rsidR="00012662">
        <w:t xml:space="preserve"> genes</w:t>
      </w:r>
      <w:ins w:id="436" w:author="Nicholas Feasey" w:date="2024-08-08T18:34:00Z" w16du:dateUtc="2024-08-08T17:34:00Z">
        <w:r w:rsidR="00F7103A">
          <w:t>, but</w:t>
        </w:r>
      </w:ins>
      <w:ins w:id="437" w:author="Eva Heinz" w:date="2024-07-31T12:16:00Z" w16du:dateUtc="2024-07-31T11:16:00Z">
        <w:del w:id="438" w:author="Nicholas Feasey" w:date="2024-08-08T18:34:00Z" w16du:dateUtc="2024-08-08T17:34:00Z">
          <w:r w:rsidR="00450E2B" w:rsidDel="00F7103A">
            <w:delText xml:space="preserve"> and</w:delText>
          </w:r>
        </w:del>
        <w:r w:rsidR="00450E2B">
          <w:t xml:space="preserve"> lack the </w:t>
        </w:r>
      </w:ins>
      <w:ins w:id="439" w:author="Eva Heinz" w:date="2024-07-31T12:17:00Z" w16du:dateUtc="2024-07-31T11:17:00Z">
        <w:r w:rsidR="00450E2B" w:rsidRPr="00450E2B">
          <w:rPr>
            <w:i/>
            <w:iCs/>
            <w:rPrChange w:id="440" w:author="Eva Heinz" w:date="2024-07-31T12:17:00Z" w16du:dateUtc="2024-07-31T11:17:00Z">
              <w:rPr/>
            </w:rPrChange>
          </w:rPr>
          <w:t>cat1</w:t>
        </w:r>
        <w:del w:id="441" w:author="Nicholas Feasey" w:date="2024-08-08T18:34:00Z" w16du:dateUtc="2024-08-08T17:34:00Z">
          <w:r w:rsidR="00450E2B" w:rsidDel="00F7103A">
            <w:delText xml:space="preserve"> </w:delText>
          </w:r>
        </w:del>
        <w:r w:rsidR="00450E2B">
          <w:t xml:space="preserve">, </w:t>
        </w:r>
        <w:r w:rsidR="00450E2B" w:rsidRPr="00450E2B">
          <w:rPr>
            <w:i/>
            <w:iCs/>
            <w:rPrChange w:id="442" w:author="Eva Heinz" w:date="2024-07-31T12:17:00Z" w16du:dateUtc="2024-07-31T11:17:00Z">
              <w:rPr/>
            </w:rPrChange>
          </w:rPr>
          <w:t>sul1</w:t>
        </w:r>
        <w:r w:rsidR="00450E2B">
          <w:t xml:space="preserve"> and </w:t>
        </w:r>
        <w:proofErr w:type="spellStart"/>
        <w:r w:rsidR="00450E2B" w:rsidRPr="00450E2B">
          <w:rPr>
            <w:i/>
            <w:iCs/>
            <w:rPrChange w:id="443" w:author="Eva Heinz" w:date="2024-07-31T12:17:00Z" w16du:dateUtc="2024-07-31T11:17:00Z">
              <w:rPr/>
            </w:rPrChange>
          </w:rPr>
          <w:t>tetD</w:t>
        </w:r>
        <w:proofErr w:type="spellEnd"/>
        <w:r w:rsidR="00450E2B">
          <w:t xml:space="preserve"> genes usually seen on </w:t>
        </w:r>
        <w:proofErr w:type="spellStart"/>
        <w:r w:rsidR="00450E2B">
          <w:t>IncHI</w:t>
        </w:r>
        <w:proofErr w:type="spellEnd"/>
        <w:r w:rsidR="00450E2B">
          <w:t xml:space="preserve"> plasmids </w:t>
        </w:r>
      </w:ins>
      <w:ins w:id="444" w:author="Nicholas Feasey" w:date="2024-08-08T18:36:00Z" w16du:dateUtc="2024-08-08T17:36:00Z">
        <w:r w:rsidR="00F7103A">
          <w:t>carried by</w:t>
        </w:r>
      </w:ins>
      <w:ins w:id="445" w:author="Eva Heinz" w:date="2024-07-31T12:17:00Z" w16du:dateUtc="2024-07-31T11:17:00Z">
        <w:del w:id="446" w:author="Nicholas Feasey" w:date="2024-08-08T18:36:00Z" w16du:dateUtc="2024-08-08T17:36:00Z">
          <w:r w:rsidR="00450E2B" w:rsidDel="00F7103A">
            <w:delText>for</w:delText>
          </w:r>
        </w:del>
        <w:r w:rsidR="00450E2B">
          <w:t xml:space="preserve"> </w:t>
        </w:r>
        <w:r w:rsidR="00450E2B" w:rsidRPr="00450E2B">
          <w:rPr>
            <w:i/>
            <w:iCs/>
            <w:rPrChange w:id="447" w:author="Eva Heinz" w:date="2024-07-31T12:17:00Z" w16du:dateUtc="2024-07-31T11:17:00Z">
              <w:rPr/>
            </w:rPrChange>
          </w:rPr>
          <w:t>S</w:t>
        </w:r>
        <w:r w:rsidR="00450E2B">
          <w:t>. Typhi</w:t>
        </w:r>
      </w:ins>
      <w:r w:rsidR="00012662">
        <w:t>.</w:t>
      </w:r>
      <w:r w:rsidR="00D16DCF">
        <w:t xml:space="preserve"> </w:t>
      </w:r>
      <w:ins w:id="448" w:author="Eva Heinz" w:date="2024-07-31T12:18:00Z" w16du:dateUtc="2024-07-31T11:18:00Z">
        <w:del w:id="449" w:author="Nicholas Feasey" w:date="2024-08-08T18:37:00Z" w16du:dateUtc="2024-08-08T17:37:00Z">
          <w:r w:rsidR="00450E2B" w:rsidDel="00F7103A">
            <w:delText xml:space="preserve">We thus performed long-read sequencing on two of these isolates to resolve their chromosomal and plasmid structure, which enabled us to generate and analyse high-quality hybrid genomes. We furthermore selected two other isolates as controls, including a 4.3.1 isolate from Malawi without the IncHI plasmid </w:delText>
          </w:r>
        </w:del>
      </w:ins>
      <w:ins w:id="450" w:author="Eva Heinz" w:date="2024-07-31T12:19:00Z" w16du:dateUtc="2024-07-31T11:19:00Z">
        <w:del w:id="451" w:author="Nicholas Feasey" w:date="2024-08-08T18:37:00Z" w16du:dateUtc="2024-08-08T17:37:00Z">
          <w:r w:rsidR="00450E2B" w:rsidDel="00F7103A">
            <w:delText xml:space="preserve">replicons, as well as one isolate not part of the 4.3.1 lineage. </w:delText>
          </w:r>
        </w:del>
        <w:r w:rsidR="00450E2B">
          <w:t xml:space="preserve">Initial analyses of the assemblies confirmed a single chromosome assembled for the two </w:t>
        </w:r>
        <w:del w:id="452" w:author="Nicholas Feasey" w:date="2024-08-08T18:37:00Z" w16du:dateUtc="2024-08-08T17:37:00Z">
          <w:r w:rsidR="00450E2B" w:rsidDel="00F7103A">
            <w:delText xml:space="preserve">latter </w:delText>
          </w:r>
        </w:del>
        <w:r w:rsidR="00450E2B">
          <w:t xml:space="preserve">control isolates, whereas the two isolates with predicted </w:t>
        </w:r>
        <w:proofErr w:type="spellStart"/>
        <w:r w:rsidR="00450E2B">
          <w:t>In</w:t>
        </w:r>
      </w:ins>
      <w:ins w:id="453" w:author="Eva Heinz" w:date="2024-07-31T12:20:00Z" w16du:dateUtc="2024-07-31T11:20:00Z">
        <w:r w:rsidR="00450E2B">
          <w:t>cHI</w:t>
        </w:r>
        <w:proofErr w:type="spellEnd"/>
        <w:r w:rsidR="00450E2B">
          <w:t xml:space="preserve"> replicons assembled as two </w:t>
        </w:r>
        <w:r w:rsidR="00B21A31">
          <w:t xml:space="preserve">molecules, the chromosome and one plasmid, as expected. </w:t>
        </w:r>
      </w:ins>
    </w:p>
    <w:p w14:paraId="1920CEF9" w14:textId="77777777" w:rsidR="007C4F23" w:rsidRDefault="007C4F23" w:rsidP="007C4F23">
      <w:pPr>
        <w:jc w:val="both"/>
        <w:rPr>
          <w:ins w:id="454" w:author="Eva Heinz" w:date="2024-07-31T12:11:00Z" w16du:dateUtc="2024-07-31T11:11:00Z"/>
        </w:rPr>
      </w:pPr>
    </w:p>
    <w:p w14:paraId="358D6493" w14:textId="0FC92B27" w:rsidR="007C4F23" w:rsidRDefault="00D16DCF" w:rsidP="007C4F23">
      <w:pPr>
        <w:jc w:val="both"/>
        <w:rPr>
          <w:ins w:id="455" w:author="Eva Heinz" w:date="2024-07-31T12:10:00Z" w16du:dateUtc="2024-07-31T11:10:00Z"/>
        </w:rPr>
      </w:pPr>
      <w:r>
        <w:t>The</w:t>
      </w:r>
      <w:ins w:id="456" w:author="Eva Heinz" w:date="2024-07-31T12:11:00Z" w16du:dateUtc="2024-07-31T11:11:00Z">
        <w:r w:rsidR="007C4F23">
          <w:t xml:space="preserve"> </w:t>
        </w:r>
      </w:ins>
      <w:ins w:id="457" w:author="Eva Heinz" w:date="2024-07-31T12:21:00Z" w16du:dateUtc="2024-07-31T11:21:00Z">
        <w:r w:rsidR="00D935D4">
          <w:t>two</w:t>
        </w:r>
      </w:ins>
      <w:ins w:id="458" w:author="Eva Heinz" w:date="2024-07-31T12:11:00Z" w16du:dateUtc="2024-07-31T11:11:00Z">
        <w:r w:rsidR="007C4F23">
          <w:t xml:space="preserve"> unusual</w:t>
        </w:r>
      </w:ins>
      <w:r>
        <w:t xml:space="preserve"> isolates</w:t>
      </w:r>
      <w:ins w:id="459" w:author="Eva Heinz" w:date="2024-07-31T12:21:00Z" w16du:dateUtc="2024-07-31T11:21:00Z">
        <w:r w:rsidR="00D935D4">
          <w:t xml:space="preserve"> were further investigated given their reduced resistance gene repertoire compared to the main IncHI1 plasmid and we identified that these</w:t>
        </w:r>
      </w:ins>
      <w:r>
        <w:t xml:space="preserve"> </w:t>
      </w:r>
      <w:r w:rsidR="00665B91">
        <w:t xml:space="preserve">carry </w:t>
      </w:r>
      <w:ins w:id="460" w:author="Nicholas Feasey" w:date="2024-08-08T18:38:00Z" w16du:dateUtc="2024-08-08T17:38:00Z">
        <w:r w:rsidR="00F7103A">
          <w:t xml:space="preserve">the </w:t>
        </w:r>
        <w:commentRangeStart w:id="461"/>
        <w:commentRangeStart w:id="462"/>
        <w:r w:rsidR="00F7103A">
          <w:t>PST2</w:t>
        </w:r>
        <w:commentRangeEnd w:id="461"/>
        <w:commentRangeEnd w:id="462"/>
        <w:r w:rsidR="00F7103A">
          <w:t xml:space="preserve"> </w:t>
        </w:r>
        <w:r w:rsidR="00F7103A">
          <w:rPr>
            <w:rStyle w:val="CommentReference"/>
          </w:rPr>
          <w:commentReference w:id="461"/>
        </w:r>
      </w:ins>
      <w:r w:rsidR="00F631DE">
        <w:rPr>
          <w:rStyle w:val="CommentReference"/>
        </w:rPr>
        <w:commentReference w:id="462"/>
      </w:r>
      <w:ins w:id="463" w:author="Nicholas Feasey" w:date="2024-08-08T18:40:00Z" w16du:dateUtc="2024-08-08T17:40:00Z">
        <w:r w:rsidR="00F7103A">
          <w:t>I</w:t>
        </w:r>
      </w:ins>
      <w:del w:id="464" w:author="Nicholas Feasey" w:date="2024-08-08T18:40:00Z" w16du:dateUtc="2024-08-08T17:40:00Z">
        <w:r w:rsidR="00665B91" w:rsidDel="00F7103A">
          <w:delText>i</w:delText>
        </w:r>
      </w:del>
      <w:r w:rsidR="00665B91">
        <w:t>ncHI1 plasmid</w:t>
      </w:r>
      <w:ins w:id="465" w:author="Nicholas Feasey" w:date="2024-08-08T18:38:00Z" w16du:dateUtc="2024-08-08T17:38:00Z">
        <w:r w:rsidR="00F7103A">
          <w:t>s</w:t>
        </w:r>
      </w:ins>
      <w:del w:id="466" w:author="Nicholas Feasey" w:date="2024-08-08T18:38:00Z" w16du:dateUtc="2024-08-08T17:38:00Z">
        <w:r w:rsidR="00665B91" w:rsidDel="00F7103A">
          <w:delText xml:space="preserve">s of </w:delText>
        </w:r>
        <w:commentRangeStart w:id="467"/>
        <w:r w:rsidR="00665B91" w:rsidDel="00F7103A">
          <w:delText>PST2</w:delText>
        </w:r>
        <w:commentRangeEnd w:id="467"/>
        <w:r w:rsidR="00D935D4" w:rsidDel="00F7103A">
          <w:rPr>
            <w:rStyle w:val="CommentReference"/>
          </w:rPr>
          <w:commentReference w:id="467"/>
        </w:r>
      </w:del>
      <w:ins w:id="468" w:author="Eva Heinz" w:date="2024-07-31T12:21:00Z" w16du:dateUtc="2024-07-31T11:21:00Z">
        <w:r w:rsidR="00D935D4">
          <w:t>,</w:t>
        </w:r>
      </w:ins>
      <w:r w:rsidR="00665B91">
        <w:t xml:space="preserve"> which is not commonly seen in the </w:t>
      </w:r>
      <w:del w:id="469" w:author="Eva Heinz" w:date="2024-07-31T12:31:00Z" w16du:dateUtc="2024-07-31T11:31:00Z">
        <w:r w:rsidR="00870446" w:rsidDel="007B628B">
          <w:delText xml:space="preserve">H58 </w:delText>
        </w:r>
      </w:del>
      <w:ins w:id="470" w:author="Eva Heinz" w:date="2024-07-31T12:31:00Z" w16du:dateUtc="2024-07-31T11:31:00Z">
        <w:r w:rsidR="007B628B">
          <w:t xml:space="preserve">4.3.1 </w:t>
        </w:r>
      </w:ins>
      <w:r w:rsidR="00870446">
        <w:t xml:space="preserve">haplotype </w:t>
      </w:r>
      <w:r w:rsidR="009644F2">
        <w:fldChar w:fldCharType="begin"/>
      </w:r>
      <w:r w:rsidR="009C00C0">
        <w:instrText xml:space="preserve"> ADDIN EN.CITE &lt;EndNote&gt;&lt;Cite&gt;&lt;Author&gt;Holt&lt;/Author&gt;&lt;Year&gt;2011&lt;/Year&gt;&lt;RecNum&gt;187&lt;/RecNum&gt;&lt;DisplayText&gt;(39)&lt;/DisplayText&gt;&lt;record&gt;&lt;rec-number&gt;187&lt;/rec-number&gt;&lt;foreign-keys&gt;&lt;key app="EN" db-id="xv0pf99z42z9zkeeteo5vxz3wwfvd5f5taev" timestamp="1720436949" guid="eea0d50c-4eb0-44b1-b2bf-b919cc212463"&gt;187&lt;/key&gt;&lt;/foreign-keys&gt;&lt;ref-type name="Journal Article"&gt;17&lt;/ref-type&gt;&lt;contributors&gt;&lt;authors&gt;&lt;author&gt;Holt, Kathryn E.&lt;/author&gt;&lt;author&gt;Phan, Minh Duy&lt;/author&gt;&lt;author&gt;Baker, Stephen&lt;/author&gt;&lt;author&gt;Duy, Pham Thanh&lt;/author&gt;&lt;author&gt;Nga, Tran Vu Thieu&lt;/author&gt;&lt;author&gt;Nair, Satheesh&lt;/author&gt;&lt;author&gt;Turner, A. Keith&lt;/author&gt;&lt;author&gt;Walsh, Ciara&lt;/author&gt;&lt;author&gt;Fanning, Séamus&lt;/author&gt;&lt;author&gt;Farrell-Ward, Sinéad&lt;/author&gt;&lt;author&gt;Dutta, Shanta&lt;/author&gt;&lt;author&gt;Kariuki, Sam&lt;/author&gt;&lt;author&gt;Weill, François-Xavier&lt;/author&gt;&lt;author&gt;Parkhill, Julian&lt;/author&gt;&lt;author&gt;Dougan, Gordon&lt;/author&gt;&lt;author&gt;Wain, John&lt;/author&gt;&lt;/authors&gt;&lt;/contributors&gt;&lt;titles&gt;&lt;title&gt;Emergence of a Globally Dominant IncHI1 Plasmid Type Associated with Multiple Drug Resistant Typhoid&lt;/title&gt;&lt;secondary-title&gt;PLOS Neglected Tropical Diseases&lt;/secondary-title&gt;&lt;/titles&gt;&lt;periodical&gt;&lt;full-title&gt;PLOS Neglected Tropical Diseases&lt;/full-title&gt;&lt;/periodical&gt;&lt;pages&gt;e1245&lt;/pages&gt;&lt;volume&gt;5&lt;/volume&gt;&lt;number&gt;7&lt;/number&gt;&lt;dates&gt;&lt;year&gt;2011&lt;/year&gt;&lt;/dates&gt;&lt;publisher&gt;Public Library of Science&lt;/publisher&gt;&lt;urls&gt;&lt;related-urls&gt;&lt;url&gt;https://doi.org/10.1371/journal.pntd.0001245&lt;/url&gt;&lt;/related-urls&gt;&lt;/urls&gt;&lt;electronic-resource-num&gt;10.1371/journal.pntd.0001245&lt;/electronic-resource-num&gt;&lt;/record&gt;&lt;/Cite&gt;&lt;/EndNote&gt;</w:instrText>
      </w:r>
      <w:r w:rsidR="009644F2">
        <w:fldChar w:fldCharType="separate"/>
      </w:r>
      <w:r w:rsidR="009C00C0">
        <w:rPr>
          <w:noProof/>
        </w:rPr>
        <w:t>(39)</w:t>
      </w:r>
      <w:r w:rsidR="009644F2">
        <w:fldChar w:fldCharType="end"/>
      </w:r>
      <w:r w:rsidR="00220B58">
        <w:t xml:space="preserve">. </w:t>
      </w:r>
      <w:del w:id="471" w:author="Eva Heinz" w:date="2024-07-31T12:09:00Z" w16du:dateUtc="2024-07-31T11:09:00Z">
        <w:r w:rsidR="009F2109" w:rsidDel="00CB7D01">
          <w:delText xml:space="preserve">2 </w:delText>
        </w:r>
      </w:del>
      <w:ins w:id="472" w:author="Eva Heinz" w:date="2024-07-31T12:09:00Z" w16du:dateUtc="2024-07-31T11:09:00Z">
        <w:r w:rsidR="00CB7D01">
          <w:t xml:space="preserve">Two </w:t>
        </w:r>
      </w:ins>
      <w:r w:rsidR="009F2109">
        <w:t>studies</w:t>
      </w:r>
      <w:r w:rsidR="00665B91">
        <w:t xml:space="preserve"> </w:t>
      </w:r>
      <w:ins w:id="473" w:author="Nicholas Feasey" w:date="2024-08-08T18:38:00Z" w16du:dateUtc="2024-08-08T17:38:00Z">
        <w:r w:rsidR="00F7103A">
          <w:t xml:space="preserve">previously </w:t>
        </w:r>
      </w:ins>
      <w:r w:rsidR="00665B91">
        <w:t>observed</w:t>
      </w:r>
      <w:r w:rsidR="007D2D74">
        <w:t xml:space="preserve"> </w:t>
      </w:r>
      <w:r w:rsidR="009F2109">
        <w:t>PST2 in non</w:t>
      </w:r>
      <w:r w:rsidR="00220B58">
        <w:t>-</w:t>
      </w:r>
      <w:del w:id="474" w:author="Eva Heinz" w:date="2024-07-31T12:22:00Z" w16du:dateUtc="2024-07-31T11:22:00Z">
        <w:r w:rsidR="009F2109" w:rsidDel="00D935D4">
          <w:delText xml:space="preserve">H58 </w:delText>
        </w:r>
      </w:del>
      <w:ins w:id="475" w:author="Eva Heinz" w:date="2024-07-31T12:22:00Z" w16du:dateUtc="2024-07-31T11:22:00Z">
        <w:r w:rsidR="00D935D4">
          <w:t xml:space="preserve">4.3.1 </w:t>
        </w:r>
      </w:ins>
      <w:r w:rsidR="009F2109">
        <w:t>haplotypes</w:t>
      </w:r>
      <w:r w:rsidR="007D2D74">
        <w:t xml:space="preserve"> among </w:t>
      </w:r>
      <w:r w:rsidR="00220B58">
        <w:t>travelers</w:t>
      </w:r>
      <w:r w:rsidR="00164730">
        <w:t xml:space="preserve"> from West Africa</w:t>
      </w:r>
      <w:r w:rsidR="00220B58">
        <w:t xml:space="preserve"> to Europe</w:t>
      </w:r>
      <w:r w:rsidR="00890A95">
        <w:t xml:space="preserve"> </w:t>
      </w:r>
      <w:del w:id="476" w:author="Eva Heinz" w:date="2024-07-31T12:22:00Z" w16du:dateUtc="2024-07-31T11:22:00Z">
        <w:r w:rsidR="00890A95" w:rsidDel="00D935D4">
          <w:delText xml:space="preserve">around </w:delText>
        </w:r>
      </w:del>
      <w:ins w:id="477" w:author="Eva Heinz" w:date="2024-07-31T12:22:00Z" w16du:dateUtc="2024-07-31T11:22:00Z">
        <w:r w:rsidR="00D935D4">
          <w:t xml:space="preserve">during </w:t>
        </w:r>
      </w:ins>
      <w:r w:rsidR="00890A95">
        <w:t>the same period as</w:t>
      </w:r>
      <w:r w:rsidR="00ED2A45">
        <w:t xml:space="preserve"> our isolates</w:t>
      </w:r>
      <w:r w:rsidR="00164730">
        <w:t xml:space="preserve"> </w:t>
      </w:r>
      <w:r w:rsidR="00164730">
        <w:fldChar w:fldCharType="begin">
          <w:fldData xml:space="preserve">PEVuZE5vdGU+PENpdGU+PEF1dGhvcj5JbmdsZTwvQXV0aG9yPjxZZWFyPjIwMTk8L1llYXI+PFJl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</w:fldData>
        </w:fldChar>
      </w:r>
      <w:r w:rsidR="009C00C0">
        <w:instrText xml:space="preserve"> ADDIN EN.CITE </w:instrText>
      </w:r>
      <w:r w:rsidR="009C00C0">
        <w:fldChar w:fldCharType="begin">
          <w:fldData xml:space="preserve">PEVuZE5vdGU+PENpdGU+PEF1dGhvcj5JbmdsZTwvQXV0aG9yPjxZZWFyPjIwMTk8L1llYXI+PFJl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</w:fldData>
        </w:fldChar>
      </w:r>
      <w:r w:rsidR="009C00C0">
        <w:instrText xml:space="preserve"> ADDIN EN.CITE.DATA </w:instrText>
      </w:r>
      <w:r w:rsidR="009C00C0">
        <w:fldChar w:fldCharType="end"/>
      </w:r>
      <w:r w:rsidR="00164730">
        <w:fldChar w:fldCharType="separate"/>
      </w:r>
      <w:r w:rsidR="009C00C0">
        <w:rPr>
          <w:noProof/>
        </w:rPr>
        <w:t>(38, 40)</w:t>
      </w:r>
      <w:r w:rsidR="00164730">
        <w:fldChar w:fldCharType="end"/>
      </w:r>
      <w:ins w:id="478" w:author="Eva Heinz" w:date="2024-07-31T12:09:00Z" w16du:dateUtc="2024-07-31T11:09:00Z">
        <w:r w:rsidR="00CB7D01">
          <w:t xml:space="preserve">, </w:t>
        </w:r>
      </w:ins>
      <w:ins w:id="479" w:author="Nicholas Feasey" w:date="2024-08-08T18:38:00Z" w16du:dateUtc="2024-08-08T17:38:00Z">
        <w:r w:rsidR="00F7103A">
          <w:t xml:space="preserve">as did </w:t>
        </w:r>
      </w:ins>
      <w:ins w:id="480" w:author="Eva Heinz" w:date="2024-07-31T12:09:00Z" w16du:dateUtc="2024-07-31T11:09:00Z">
        <w:del w:id="481" w:author="Nicholas Feasey" w:date="2024-08-08T18:38:00Z" w16du:dateUtc="2024-08-08T17:38:00Z">
          <w:r w:rsidR="00CB7D01" w:rsidDel="00F7103A">
            <w:delText xml:space="preserve">and </w:delText>
          </w:r>
        </w:del>
        <w:r w:rsidR="00CB7D01">
          <w:t xml:space="preserve">a </w:t>
        </w:r>
      </w:ins>
      <w:ins w:id="482" w:author="Nicholas Feasey" w:date="2024-08-08T18:38:00Z" w16du:dateUtc="2024-08-08T17:38:00Z">
        <w:r w:rsidR="00F7103A">
          <w:t xml:space="preserve">collection </w:t>
        </w:r>
      </w:ins>
      <w:ins w:id="483" w:author="Eva Heinz" w:date="2024-07-31T12:09:00Z" w16du:dateUtc="2024-07-31T11:09:00Z">
        <w:del w:id="484" w:author="Nicholas Feasey" w:date="2024-08-08T18:38:00Z" w16du:dateUtc="2024-08-08T17:38:00Z">
          <w:r w:rsidR="00CB7D01" w:rsidDel="00F7103A">
            <w:delText xml:space="preserve">set of samples </w:delText>
          </w:r>
        </w:del>
        <w:r w:rsidR="00CB7D01">
          <w:t xml:space="preserve">from </w:t>
        </w:r>
        <w:commentRangeStart w:id="485"/>
        <w:r w:rsidR="00CB7D01">
          <w:t>Tanzania</w:t>
        </w:r>
      </w:ins>
      <w:commentRangeEnd w:id="485"/>
      <w:ins w:id="486" w:author="Eva Heinz" w:date="2024-07-31T12:32:00Z" w16du:dateUtc="2024-07-31T11:32:00Z">
        <w:r w:rsidR="00D54811">
          <w:rPr>
            <w:rStyle w:val="CommentReference"/>
          </w:rPr>
          <w:commentReference w:id="485"/>
        </w:r>
      </w:ins>
      <w:ins w:id="487" w:author="Eva Heinz" w:date="2024-07-31T12:09:00Z" w16du:dateUtc="2024-07-31T11:09:00Z">
        <w:del w:id="488" w:author="Nicholas Feasey" w:date="2024-08-08T18:39:00Z" w16du:dateUtc="2024-08-08T17:39:00Z">
          <w:r w:rsidR="00CB7D01" w:rsidDel="00F7103A">
            <w:delText xml:space="preserve">, </w:delText>
          </w:r>
        </w:del>
        <w:del w:id="489" w:author="Nicholas Feasey" w:date="2024-08-08T18:38:00Z" w16du:dateUtc="2024-08-08T17:38:00Z">
          <w:r w:rsidR="00CB7D01" w:rsidDel="00F7103A">
            <w:delText xml:space="preserve">which borders closely to our area of study, </w:delText>
          </w:r>
        </w:del>
        <w:del w:id="490" w:author="Nicholas Feasey" w:date="2024-08-08T18:39:00Z" w16du:dateUtc="2024-08-08T17:39:00Z">
          <w:r w:rsidR="007C4F23" w:rsidDel="00F7103A">
            <w:delText>equally carried the sa</w:delText>
          </w:r>
        </w:del>
      </w:ins>
      <w:ins w:id="491" w:author="Eva Heinz" w:date="2024-07-31T12:10:00Z" w16du:dateUtc="2024-07-31T11:10:00Z">
        <w:del w:id="492" w:author="Nicholas Feasey" w:date="2024-08-08T18:39:00Z" w16du:dateUtc="2024-08-08T17:39:00Z">
          <w:r w:rsidR="007C4F23" w:rsidDel="00F7103A">
            <w:delText>me, reduced set of resistance genes</w:delText>
          </w:r>
        </w:del>
      </w:ins>
      <w:del w:id="493" w:author="Eva Heinz" w:date="2024-07-31T12:09:00Z" w16du:dateUtc="2024-07-31T11:09:00Z">
        <w:r w:rsidR="00164730" w:rsidDel="00CB7D01">
          <w:delText>.</w:delText>
        </w:r>
        <w:r w:rsidR="008E4422" w:rsidDel="00CB7D01">
          <w:delText xml:space="preserve"> </w:delText>
        </w:r>
        <w:r w:rsidR="00ED2A45" w:rsidDel="00CB7D01">
          <w:delText>This might explain the uniqueness of these 3 isolates in the collection from Malawi</w:delText>
        </w:r>
      </w:del>
      <w:r w:rsidR="0058534A">
        <w:t>.</w:t>
      </w:r>
      <w:ins w:id="494" w:author="Eva Heinz" w:date="2024-07-31T12:10:00Z" w16du:dateUtc="2024-07-31T11:10:00Z">
        <w:r w:rsidR="007C4F23">
          <w:t xml:space="preserve"> </w:t>
        </w:r>
      </w:ins>
      <w:ins w:id="495" w:author="Eva Heinz" w:date="2024-07-31T12:11:00Z" w16du:dateUtc="2024-07-31T11:11:00Z">
        <w:r w:rsidR="007C4F23">
          <w:t xml:space="preserve">This </w:t>
        </w:r>
        <w:proofErr w:type="spellStart"/>
        <w:r w:rsidR="007C4F23">
          <w:t>IncHI</w:t>
        </w:r>
        <w:proofErr w:type="spellEnd"/>
        <w:r w:rsidR="007C4F23">
          <w:t xml:space="preserve"> </w:t>
        </w:r>
      </w:ins>
      <w:ins w:id="496" w:author="Nicholas Feasey" w:date="2024-08-08T18:40:00Z" w16du:dateUtc="2024-08-08T17:40:00Z">
        <w:r w:rsidR="00F7103A">
          <w:t xml:space="preserve">variant, also </w:t>
        </w:r>
      </w:ins>
      <w:ins w:id="497" w:author="Eva Heinz" w:date="2024-07-31T12:11:00Z" w16du:dateUtc="2024-07-31T11:11:00Z">
        <w:del w:id="498" w:author="Nicholas Feasey" w:date="2024-08-08T18:40:00Z" w16du:dateUtc="2024-08-08T17:40:00Z">
          <w:r w:rsidR="007C4F23" w:rsidDel="00F7103A">
            <w:delText xml:space="preserve">version </w:delText>
          </w:r>
        </w:del>
        <w:r w:rsidR="007C4F23">
          <w:t>with a</w:t>
        </w:r>
      </w:ins>
      <w:ins w:id="499" w:author="Eva Heinz" w:date="2024-07-31T12:10:00Z" w16du:dateUtc="2024-07-31T11:10:00Z">
        <w:r w:rsidR="007C4F23">
          <w:t xml:space="preserve"> reduced set of resistance genes and the plasmid replicons </w:t>
        </w:r>
      </w:ins>
      <w:ins w:id="500" w:author="Eva Heinz" w:date="2024-07-31T12:11:00Z" w16du:dateUtc="2024-07-31T11:11:00Z">
        <w:r w:rsidR="007C4F23">
          <w:t xml:space="preserve">as </w:t>
        </w:r>
      </w:ins>
      <w:ins w:id="501" w:author="Eva Heinz" w:date="2024-07-31T12:10:00Z" w16du:dateUtc="2024-07-31T11:10:00Z">
        <w:r w:rsidR="007C4F23">
          <w:t xml:space="preserve">encoded in our isolates (including a truncated </w:t>
        </w:r>
        <w:proofErr w:type="spellStart"/>
        <w:r w:rsidR="007C4F23">
          <w:t>IncFI</w:t>
        </w:r>
        <w:proofErr w:type="spellEnd"/>
        <w:r w:rsidR="007C4F23">
          <w:t xml:space="preserve"> replicon) were reported initially for the </w:t>
        </w:r>
        <w:proofErr w:type="spellStart"/>
        <w:r w:rsidR="007C4F23">
          <w:t>IncHI</w:t>
        </w:r>
        <w:proofErr w:type="spellEnd"/>
        <w:r w:rsidR="007C4F23">
          <w:t xml:space="preserve"> plasmid R27 in </w:t>
        </w:r>
        <w:r w:rsidR="007C4F23" w:rsidRPr="00F7103A">
          <w:rPr>
            <w:i/>
            <w:iCs/>
            <w:rPrChange w:id="502" w:author="Nicholas Feasey" w:date="2024-08-08T18:39:00Z" w16du:dateUtc="2024-08-08T17:39:00Z">
              <w:rPr/>
            </w:rPrChange>
          </w:rPr>
          <w:t>S</w:t>
        </w:r>
        <w:r w:rsidR="007C4F23">
          <w:t xml:space="preserve">. Typhi (cite), which is likely also the </w:t>
        </w:r>
      </w:ins>
      <w:ins w:id="503" w:author="Eva Heinz" w:date="2024-07-31T12:11:00Z" w16du:dateUtc="2024-07-31T11:11:00Z">
        <w:r w:rsidR="007C4F23">
          <w:t>one reported for the isolates from Tanzania (cite)</w:t>
        </w:r>
      </w:ins>
      <w:ins w:id="504" w:author="Eva Heinz" w:date="2024-07-31T12:10:00Z" w16du:dateUtc="2024-07-31T11:10:00Z">
        <w:r w:rsidR="007C4F23">
          <w:t xml:space="preserve">. </w:t>
        </w:r>
      </w:ins>
    </w:p>
    <w:p w14:paraId="0000005A" w14:textId="0C582BBB" w:rsidR="00492EE6" w:rsidRDefault="00492EE6">
      <w:pPr>
        <w:jc w:val="both"/>
      </w:pPr>
    </w:p>
    <w:p w14:paraId="0000005B" w14:textId="7E88D57D" w:rsidR="00492EE6" w:rsidRDefault="007C4F23">
      <w:pPr>
        <w:jc w:val="both"/>
        <w:rPr>
          <w:ins w:id="505" w:author="Eva Heinz" w:date="2024-07-31T12:12:00Z" w16du:dateUtc="2024-07-31T11:12:00Z"/>
        </w:rPr>
      </w:pPr>
      <w:ins w:id="506" w:author="Eva Heinz" w:date="2024-07-31T12:12:00Z" w16du:dateUtc="2024-07-31T11:12:00Z">
        <w:r>
          <w:t xml:space="preserve">Initial speculations on S. Typhi plasmid diversity </w:t>
        </w:r>
      </w:ins>
      <w:ins w:id="507" w:author="Nicholas Feasey" w:date="2024-08-08T18:40:00Z" w16du:dateUtc="2024-08-08T17:40:00Z">
        <w:r w:rsidR="00F7103A">
          <w:t xml:space="preserve">considered </w:t>
        </w:r>
      </w:ins>
      <w:ins w:id="508" w:author="Eva Heinz" w:date="2024-07-31T12:12:00Z" w16du:dateUtc="2024-07-31T11:12:00Z">
        <w:del w:id="509" w:author="Nicholas Feasey" w:date="2024-08-08T18:40:00Z" w16du:dateUtc="2024-08-08T17:40:00Z">
          <w:r w:rsidDel="00F7103A">
            <w:delText xml:space="preserve">speculated </w:delText>
          </w:r>
        </w:del>
        <w:r>
          <w:t xml:space="preserve">whether this reduced plasmid might be in the course of being replaced. It is thus interesting to see that, whilst lacking the mercury operons and </w:t>
        </w:r>
      </w:ins>
      <w:ins w:id="510" w:author="Eva Heinz" w:date="2024-07-31T12:30:00Z" w16du:dateUtc="2024-07-31T11:30:00Z">
        <w:r w:rsidR="00CC47FD">
          <w:t>several resistance determinants</w:t>
        </w:r>
      </w:ins>
      <w:ins w:id="511" w:author="Eva Heinz" w:date="2024-07-31T12:12:00Z" w16du:dateUtc="2024-07-31T11:12:00Z">
        <w:r>
          <w:t xml:space="preserve">, this reduced </w:t>
        </w:r>
        <w:proofErr w:type="spellStart"/>
        <w:r>
          <w:t>IncHI</w:t>
        </w:r>
        <w:proofErr w:type="spellEnd"/>
        <w:r>
          <w:t xml:space="preserve"> plasmid type is </w:t>
        </w:r>
        <w:del w:id="512" w:author="Nicholas Feasey" w:date="2024-08-08T18:41:00Z" w16du:dateUtc="2024-08-08T17:41:00Z">
          <w:r w:rsidDel="00F7103A">
            <w:delText xml:space="preserve">still </w:delText>
          </w:r>
        </w:del>
      </w:ins>
      <w:ins w:id="513" w:author="Nicholas Feasey" w:date="2024-08-08T18:41:00Z" w16du:dateUtc="2024-08-08T17:41:00Z">
        <w:r w:rsidR="00F7103A">
          <w:t xml:space="preserve">extant </w:t>
        </w:r>
      </w:ins>
      <w:ins w:id="514" w:author="Eva Heinz" w:date="2024-07-31T12:12:00Z" w16du:dateUtc="2024-07-31T11:12:00Z">
        <w:del w:id="515" w:author="Nicholas Feasey" w:date="2024-08-08T18:41:00Z" w16du:dateUtc="2024-08-08T17:41:00Z">
          <w:r w:rsidDel="00F7103A">
            <w:delText xml:space="preserve">prevalent </w:delText>
          </w:r>
        </w:del>
        <w:r>
          <w:t xml:space="preserve">in parts of south-East Africa and embedded in the highly successful 3.4.1.EA1 lineage. This indicates that selection for the </w:t>
        </w:r>
      </w:ins>
      <w:ins w:id="516" w:author="Eva Heinz" w:date="2024-07-31T12:13:00Z" w16du:dateUtc="2024-07-31T11:13:00Z">
        <w:r>
          <w:t>larger</w:t>
        </w:r>
      </w:ins>
      <w:ins w:id="517" w:author="Eva Heinz" w:date="2024-07-31T12:12:00Z" w16du:dateUtc="2024-07-31T11:12:00Z">
        <w:r>
          <w:t xml:space="preserve"> resistance plasmid might not be as strong as initially assumed (cite) or might even be </w:t>
        </w:r>
      </w:ins>
      <w:ins w:id="518" w:author="Eva Heinz" w:date="2024-07-31T12:13:00Z" w16du:dateUtc="2024-07-31T11:13:00Z">
        <w:r>
          <w:t>dis</w:t>
        </w:r>
      </w:ins>
      <w:ins w:id="519" w:author="Eva Heinz" w:date="2024-07-31T12:12:00Z" w16du:dateUtc="2024-07-31T11:12:00Z">
        <w:r>
          <w:t xml:space="preserve">advantageous in specific settings given its </w:t>
        </w:r>
      </w:ins>
      <w:ins w:id="520" w:author="Eva Heinz" w:date="2024-07-31T12:13:00Z" w16du:dateUtc="2024-07-31T11:13:00Z">
        <w:r>
          <w:t>larger</w:t>
        </w:r>
      </w:ins>
      <w:ins w:id="521" w:author="Eva Heinz" w:date="2024-07-31T12:12:00Z" w16du:dateUtc="2024-07-31T11:12:00Z">
        <w:r>
          <w:t xml:space="preserve"> size.</w:t>
        </w:r>
      </w:ins>
    </w:p>
    <w:p w14:paraId="357876D2" w14:textId="77777777" w:rsidR="007C4F23" w:rsidRDefault="007C4F23">
      <w:pPr>
        <w:jc w:val="both"/>
      </w:pPr>
    </w:p>
    <w:p w14:paraId="6A521FD1" w14:textId="5FCF7527" w:rsidR="00BC6851" w:rsidRDefault="00460999">
      <w:pPr>
        <w:jc w:val="both"/>
        <w:rPr>
          <w:ins w:id="522" w:author="Eva Heinz" w:date="2024-07-31T12:02:00Z" w16du:dateUtc="2024-07-31T11:02:00Z"/>
        </w:rPr>
      </w:pPr>
      <w:r>
        <w:t xml:space="preserve">Our isolates </w:t>
      </w:r>
      <w:del w:id="523" w:author="Eva Heinz" w:date="2024-07-31T12:06:00Z" w16du:dateUtc="2024-07-31T11:06:00Z">
        <w:r w:rsidDel="00CB7D01">
          <w:delText>have shown</w:delText>
        </w:r>
      </w:del>
      <w:ins w:id="524" w:author="Eva Heinz" w:date="2024-07-31T12:07:00Z" w16du:dateUtc="2024-07-31T11:07:00Z">
        <w:r w:rsidR="00CB7D01">
          <w:t>show</w:t>
        </w:r>
      </w:ins>
      <w:r>
        <w:t xml:space="preserve"> </w:t>
      </w:r>
      <w:del w:id="525" w:author="Eva Heinz" w:date="2024-07-31T12:07:00Z" w16du:dateUtc="2024-07-31T11:07:00Z">
        <w:r w:rsidDel="00CB7D01">
          <w:delText xml:space="preserve">that </w:delText>
        </w:r>
      </w:del>
      <w:r w:rsidRPr="00460999">
        <w:rPr>
          <w:i/>
          <w:iCs/>
        </w:rPr>
        <w:t>S</w:t>
      </w:r>
      <w:r>
        <w:t xml:space="preserve">. Typhi </w:t>
      </w:r>
      <w:del w:id="526" w:author="Eva Heinz" w:date="2024-07-31T12:07:00Z" w16du:dateUtc="2024-07-31T11:07:00Z">
        <w:r w:rsidDel="00CB7D01">
          <w:delText>can carry</w:delText>
        </w:r>
      </w:del>
      <w:ins w:id="527" w:author="Eva Heinz" w:date="2024-07-31T12:07:00Z" w16du:dateUtc="2024-07-31T11:07:00Z">
        <w:r w:rsidR="00CB7D01">
          <w:t>encoding</w:t>
        </w:r>
      </w:ins>
      <w:r>
        <w:t xml:space="preserve"> AMR genes either on plasmids or </w:t>
      </w:r>
      <w:ins w:id="528" w:author="Nicholas Feasey" w:date="2024-07-18T18:40:00Z" w16du:dateUtc="2024-07-18T17:40:00Z">
        <w:r w:rsidR="00916244">
          <w:t>c</w:t>
        </w:r>
      </w:ins>
      <w:del w:id="529" w:author="Nicholas Feasey" w:date="2024-07-18T18:40:00Z" w16du:dateUtc="2024-07-18T17:40:00Z">
        <w:r w:rsidDel="00916244">
          <w:delText>C</w:delText>
        </w:r>
      </w:del>
      <w:r>
        <w:t>hromosomes</w:t>
      </w:r>
      <w:ins w:id="530" w:author="Eva Heinz" w:date="2024-07-31T12:07:00Z" w16du:dateUtc="2024-07-31T11:07:00Z">
        <w:r w:rsidR="00CB7D01">
          <w:t xml:space="preserve"> isolated from the same region</w:t>
        </w:r>
      </w:ins>
      <w:del w:id="531" w:author="Eva Heinz" w:date="2024-07-31T12:07:00Z" w16du:dateUtc="2024-07-31T11:07:00Z">
        <w:r w:rsidDel="00CB7D01">
          <w:delText>, but not both</w:delText>
        </w:r>
      </w:del>
      <w:ins w:id="532" w:author="Eva Heinz" w:date="2024-07-31T12:07:00Z" w16du:dateUtc="2024-07-31T11:07:00Z">
        <w:r w:rsidR="00CB7D01">
          <w:t>, and w</w:t>
        </w:r>
      </w:ins>
      <w:del w:id="533" w:author="Eva Heinz" w:date="2024-07-31T12:07:00Z" w16du:dateUtc="2024-07-31T11:07:00Z">
        <w:r w:rsidDel="00CB7D01">
          <w:delText>. W</w:delText>
        </w:r>
      </w:del>
      <w:r>
        <w:t>e</w:t>
      </w:r>
      <w:ins w:id="534" w:author="Eva Heinz" w:date="2024-07-31T12:07:00Z" w16du:dateUtc="2024-07-31T11:07:00Z">
        <w:r w:rsidR="00CB7D01">
          <w:t xml:space="preserve"> thus</w:t>
        </w:r>
      </w:ins>
      <w:r>
        <w:t xml:space="preserve"> investigated the</w:t>
      </w:r>
      <w:r w:rsidR="00C01710">
        <w:t xml:space="preserve"> known chromosomal insertion sites in the isolates with </w:t>
      </w:r>
      <w:ins w:id="535" w:author="Eva Heinz" w:date="2024-07-31T12:07:00Z" w16du:dateUtc="2024-07-31T11:07:00Z">
        <w:r w:rsidR="00CB7D01">
          <w:t>I</w:t>
        </w:r>
      </w:ins>
      <w:del w:id="536" w:author="Eva Heinz" w:date="2024-07-31T12:07:00Z" w16du:dateUtc="2024-07-31T11:07:00Z">
        <w:r w:rsidR="00C01710" w:rsidDel="00CB7D01">
          <w:delText>i</w:delText>
        </w:r>
      </w:del>
      <w:r w:rsidR="00C01710">
        <w:t>ncHI1 plasmids</w:t>
      </w:r>
      <w:ins w:id="537" w:author="Eva Heinz" w:date="2024-07-31T12:07:00Z" w16du:dateUtc="2024-07-31T11:07:00Z">
        <w:r w:rsidR="00CB7D01">
          <w:t xml:space="preserve"> for scars</w:t>
        </w:r>
      </w:ins>
      <w:ins w:id="538" w:author="Eva Heinz" w:date="2024-07-31T12:08:00Z" w16du:dateUtc="2024-07-31T11:08:00Z">
        <w:r w:rsidR="00CB7D01">
          <w:t xml:space="preserve"> or IS elements</w:t>
        </w:r>
      </w:ins>
      <w:r w:rsidR="00C01710">
        <w:t xml:space="preserve"> </w:t>
      </w:r>
      <w:r w:rsidR="003E6A73">
        <w:fldChar w:fldCharType="begin">
          <w:fldData xml:space="preserve">PEVuZE5vdGU+PENpdGU+PEF1dGhvcj5MaW1hPC9BdXRob3I+PFllYXI+MjAxOTwvWWVhcj48UmVj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</w:fldData>
        </w:fldChar>
      </w:r>
      <w:r w:rsidR="00F631DE">
        <w:instrText xml:space="preserve"> ADDIN EN.CITE </w:instrText>
      </w:r>
      <w:r w:rsidR="00F631DE">
        <w:fldChar w:fldCharType="begin">
          <w:fldData xml:space="preserve">PEVuZE5vdGU+PENpdGU+PEF1dGhvcj5MaW1hPC9BdXRob3I+PFllYXI+MjAxOTwvWWVhcj48UmVj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</w:fldData>
        </w:fldChar>
      </w:r>
      <w:r w:rsidR="00F631DE">
        <w:instrText xml:space="preserve"> ADDIN EN.CITE.DATA </w:instrText>
      </w:r>
      <w:r w:rsidR="00F631DE">
        <w:fldChar w:fldCharType="end"/>
      </w:r>
      <w:r w:rsidR="003E6A73">
        <w:fldChar w:fldCharType="separate"/>
      </w:r>
      <w:r w:rsidR="00F631DE">
        <w:rPr>
          <w:noProof/>
        </w:rPr>
        <w:t>(8, 41)</w:t>
      </w:r>
      <w:r w:rsidR="003E6A73">
        <w:fldChar w:fldCharType="end"/>
      </w:r>
      <w:r>
        <w:t xml:space="preserve">. We </w:t>
      </w:r>
      <w:del w:id="539" w:author="Eva Heinz" w:date="2024-07-31T12:08:00Z" w16du:dateUtc="2024-07-31T11:08:00Z">
        <w:r w:rsidDel="00CB7D01">
          <w:delText>did not find any changes in this region in the non</w:delText>
        </w:r>
        <w:r w:rsidR="009B6C37" w:rsidDel="00CB7D01">
          <w:delText>-</w:delText>
        </w:r>
        <w:r w:rsidR="003E6A73" w:rsidDel="00CB7D01">
          <w:delText>H</w:delText>
        </w:r>
        <w:r w:rsidDel="00CB7D01">
          <w:delText xml:space="preserve">58 isolates but </w:delText>
        </w:r>
      </w:del>
      <w:r>
        <w:t xml:space="preserve">found </w:t>
      </w:r>
      <w:r w:rsidR="009B6C37">
        <w:t xml:space="preserve">the </w:t>
      </w:r>
      <w:r>
        <w:t xml:space="preserve">insertion </w:t>
      </w:r>
      <w:r w:rsidR="009B6C37">
        <w:t xml:space="preserve">of coding </w:t>
      </w:r>
      <w:r>
        <w:t xml:space="preserve">sequences and </w:t>
      </w:r>
      <w:r w:rsidR="009B6C37">
        <w:t xml:space="preserve">transposases in isolates of the </w:t>
      </w:r>
      <w:del w:id="540" w:author="Eva Heinz" w:date="2024-07-31T12:08:00Z" w16du:dateUtc="2024-07-31T11:08:00Z">
        <w:r w:rsidR="009B6C37" w:rsidDel="00CB7D01">
          <w:delText xml:space="preserve">H58 </w:delText>
        </w:r>
      </w:del>
      <w:ins w:id="541" w:author="Eva Heinz" w:date="2024-07-31T12:08:00Z" w16du:dateUtc="2024-07-31T11:08:00Z">
        <w:r w:rsidR="00CB7D01">
          <w:t xml:space="preserve">4.3.1 </w:t>
        </w:r>
      </w:ins>
      <w:r w:rsidR="009B6C37">
        <w:t>haplotype</w:t>
      </w:r>
      <w:r>
        <w:t>. This might suggest the begin</w:t>
      </w:r>
      <w:r w:rsidR="009B6C37">
        <w:t>n</w:t>
      </w:r>
      <w:r>
        <w:t xml:space="preserve">ing of chromosomal integration of </w:t>
      </w:r>
      <w:del w:id="542" w:author="Eva Heinz" w:date="2024-07-31T12:06:00Z" w16du:dateUtc="2024-07-31T11:06:00Z">
        <w:r w:rsidDel="00CB7D01">
          <w:delText xml:space="preserve">the </w:delText>
        </w:r>
      </w:del>
      <w:r w:rsidR="009B6C37">
        <w:t>AMR</w:t>
      </w:r>
      <w:r>
        <w:t xml:space="preserve"> genes previously on the plasmid</w:t>
      </w:r>
      <w:ins w:id="543" w:author="Eva Heinz" w:date="2024-07-31T12:08:00Z" w16du:dateUtc="2024-07-31T11:08:00Z">
        <w:r w:rsidR="00CB7D01">
          <w:t xml:space="preserve"> or represent a scar of lost resistances in this region</w:t>
        </w:r>
      </w:ins>
      <w:r>
        <w:t xml:space="preserve">, </w:t>
      </w:r>
      <w:del w:id="544" w:author="Eva Heinz" w:date="2024-07-31T12:06:00Z" w16du:dateUtc="2024-07-31T11:06:00Z">
        <w:r w:rsidDel="00CB7D01">
          <w:delText>but this idea needs to be explored further</w:delText>
        </w:r>
        <w:r w:rsidR="00C22566" w:rsidDel="00CB7D01">
          <w:delText xml:space="preserve"> as </w:delText>
        </w:r>
      </w:del>
      <w:ins w:id="545" w:author="Eva Heinz" w:date="2024-07-31T12:06:00Z" w16du:dateUtc="2024-07-31T11:06:00Z">
        <w:r w:rsidR="00CB7D01">
          <w:t xml:space="preserve">although </w:t>
        </w:r>
      </w:ins>
      <w:del w:id="546" w:author="Eva Heinz" w:date="2024-07-31T12:06:00Z" w16du:dateUtc="2024-07-31T11:06:00Z">
        <w:r w:rsidR="00C22566" w:rsidDel="00CB7D01">
          <w:delText>we are yet to observe</w:delText>
        </w:r>
      </w:del>
      <w:ins w:id="547" w:author="Eva Heinz" w:date="2024-07-31T12:06:00Z" w16du:dateUtc="2024-07-31T11:06:00Z">
        <w:r w:rsidR="00CB7D01">
          <w:t>no</w:t>
        </w:r>
      </w:ins>
      <w:r w:rsidR="00C22566">
        <w:t xml:space="preserve"> isolates with acquired AMR genes both on plasmids and the chromosome</w:t>
      </w:r>
      <w:ins w:id="548" w:author="Eva Heinz" w:date="2024-07-31T12:06:00Z" w16du:dateUtc="2024-07-31T11:06:00Z">
        <w:r w:rsidR="00CB7D01">
          <w:t xml:space="preserve"> were identified</w:t>
        </w:r>
      </w:ins>
      <w:ins w:id="549" w:author="Eva Heinz" w:date="2024-07-31T12:35:00Z" w16du:dateUtc="2024-07-31T11:35:00Z">
        <w:r w:rsidR="007737B3">
          <w:t>, which would represent a snapshot of this process in progress</w:t>
        </w:r>
      </w:ins>
      <w:r>
        <w:t>.</w:t>
      </w:r>
    </w:p>
    <w:p w14:paraId="1265DFE5" w14:textId="77777777" w:rsidR="00CB7D01" w:rsidRDefault="00CB7D01">
      <w:pPr>
        <w:jc w:val="both"/>
        <w:rPr>
          <w:ins w:id="550" w:author="Eva Heinz" w:date="2024-07-31T12:02:00Z" w16du:dateUtc="2024-07-31T11:02:00Z"/>
        </w:rPr>
      </w:pPr>
    </w:p>
    <w:p w14:paraId="477909E8" w14:textId="77777777" w:rsidR="00BC6851" w:rsidRDefault="00BC6851">
      <w:pPr>
        <w:jc w:val="both"/>
        <w:rPr>
          <w:ins w:id="551" w:author="Eva Heinz" w:date="2024-07-31T11:59:00Z" w16du:dateUtc="2024-07-31T10:59:00Z"/>
        </w:rPr>
      </w:pPr>
    </w:p>
    <w:p w14:paraId="00000063" w14:textId="07437717" w:rsidR="00492EE6" w:rsidRDefault="00460999">
      <w:pPr>
        <w:jc w:val="both"/>
      </w:pPr>
      <w:r>
        <w:br w:type="page"/>
      </w:r>
    </w:p>
    <w:p w14:paraId="00000064" w14:textId="77777777" w:rsidR="00492EE6" w:rsidRDefault="00000000">
      <w:pPr>
        <w:jc w:val="both"/>
        <w:rPr>
          <w:b/>
        </w:rPr>
      </w:pPr>
      <w:r>
        <w:rPr>
          <w:b/>
        </w:rPr>
        <w:lastRenderedPageBreak/>
        <w:t>Author contributions</w:t>
      </w:r>
    </w:p>
    <w:p w14:paraId="00000065" w14:textId="1FA54929" w:rsidR="00492EE6" w:rsidRDefault="00000000">
      <w:pPr>
        <w:jc w:val="both"/>
      </w:pPr>
      <w:del w:id="552" w:author="Eva Heinz" w:date="2024-07-30T13:49:00Z" w16du:dateUtc="2024-07-30T12:49:00Z">
        <w:r w:rsidDel="008E1FB9">
          <w:delText>Conceptualisation</w:delText>
        </w:r>
      </w:del>
      <w:ins w:id="553" w:author="Eva Heinz" w:date="2024-07-30T13:49:00Z" w16du:dateUtc="2024-07-30T12:49:00Z">
        <w:r w:rsidR="008E1FB9">
          <w:t>Conceptualization</w:t>
        </w:r>
      </w:ins>
      <w:r>
        <w:t xml:space="preserve">: EH, </w:t>
      </w:r>
      <w:ins w:id="554" w:author="Eva Heinz" w:date="2024-07-30T13:49:00Z" w16du:dateUtc="2024-07-30T12:49:00Z">
        <w:r w:rsidR="008E1FB9">
          <w:t xml:space="preserve">AMW, </w:t>
        </w:r>
      </w:ins>
      <w:r>
        <w:t xml:space="preserve">NAF; Data curation: EH, AZ, PMA; Formal analysis: AZ; Funding acquisition: NAF, EH; Investigation: AZ, AMW, EH; Methodology: AZ, EH, PMA; Project administration: EH, NAF; Resources: CA, NAF; Software: AZ, EH; Supervision: NAF, EH; Validation: AZ; Visualization: AZ; Writing-original draft: AZ; Writing-review and editing: AZ, NAF, EH. All authors read and approved the final manuscript. </w:t>
      </w:r>
    </w:p>
    <w:p w14:paraId="00000066" w14:textId="77777777" w:rsidR="00492EE6" w:rsidRDefault="00492EE6">
      <w:pPr>
        <w:jc w:val="both"/>
      </w:pPr>
    </w:p>
    <w:p w14:paraId="00000067" w14:textId="77777777" w:rsidR="00492EE6" w:rsidRDefault="00000000">
      <w:pPr>
        <w:jc w:val="both"/>
        <w:rPr>
          <w:b/>
        </w:rPr>
      </w:pPr>
      <w:r>
        <w:rPr>
          <w:b/>
        </w:rPr>
        <w:t>Conflict of interest</w:t>
      </w:r>
    </w:p>
    <w:p w14:paraId="00000068" w14:textId="77777777" w:rsidR="00492EE6" w:rsidRDefault="00000000">
      <w:pPr>
        <w:jc w:val="both"/>
      </w:pPr>
      <w:r>
        <w:t>The authors declare that there are no conflicts of interest.</w:t>
      </w:r>
    </w:p>
    <w:p w14:paraId="00000069" w14:textId="77777777" w:rsidR="00492EE6" w:rsidRDefault="00492EE6">
      <w:pPr>
        <w:jc w:val="both"/>
      </w:pPr>
    </w:p>
    <w:p w14:paraId="0000006A" w14:textId="77777777" w:rsidR="00492EE6" w:rsidRDefault="00000000">
      <w:pPr>
        <w:jc w:val="both"/>
        <w:rPr>
          <w:b/>
        </w:rPr>
      </w:pPr>
      <w:r>
        <w:rPr>
          <w:b/>
        </w:rPr>
        <w:t>Funding information</w:t>
      </w:r>
    </w:p>
    <w:p w14:paraId="0000006B" w14:textId="77777777" w:rsidR="00492EE6" w:rsidRDefault="00000000">
      <w:pPr>
        <w:jc w:val="both"/>
      </w:pPr>
      <w:r>
        <w:t xml:space="preserve">EH acknowledges funding from </w:t>
      </w:r>
      <w:proofErr w:type="spellStart"/>
      <w:r>
        <w:t>Wellcome</w:t>
      </w:r>
      <w:proofErr w:type="spellEnd"/>
      <w:r>
        <w:t xml:space="preserve"> (217303/Z/19/Z) and BBSRC (BB/V011278/1). NAF acknowledges support by the Bill &amp; Melinda Gates Foundation (Investment OPP1128444) and the </w:t>
      </w:r>
      <w:proofErr w:type="spellStart"/>
      <w:r>
        <w:t>Wellcome</w:t>
      </w:r>
      <w:proofErr w:type="spellEnd"/>
      <w:r>
        <w:t xml:space="preserve"> </w:t>
      </w:r>
      <w:proofErr w:type="spellStart"/>
      <w:r>
        <w:t>Programme</w:t>
      </w:r>
      <w:proofErr w:type="spellEnd"/>
      <w:r>
        <w:t xml:space="preserve"> (grant 206454).</w:t>
      </w:r>
    </w:p>
    <w:p w14:paraId="0000006C" w14:textId="77777777" w:rsidR="00492EE6" w:rsidRDefault="00492EE6">
      <w:pPr>
        <w:jc w:val="both"/>
        <w:rPr>
          <w:b/>
        </w:rPr>
      </w:pPr>
    </w:p>
    <w:p w14:paraId="0000006D" w14:textId="77777777" w:rsidR="00492EE6" w:rsidRDefault="00000000">
      <w:pPr>
        <w:jc w:val="both"/>
        <w:rPr>
          <w:b/>
        </w:rPr>
      </w:pPr>
      <w:r>
        <w:rPr>
          <w:b/>
        </w:rPr>
        <w:t>Acknowledgments</w:t>
      </w:r>
    </w:p>
    <w:p w14:paraId="0000006E" w14:textId="77777777" w:rsidR="00492EE6" w:rsidDel="008E1FB9" w:rsidRDefault="00000000">
      <w:pPr>
        <w:jc w:val="both"/>
        <w:rPr>
          <w:del w:id="555" w:author="Eva Heinz" w:date="2024-07-30T13:50:00Z" w16du:dateUtc="2024-07-30T12:50:00Z"/>
        </w:rPr>
      </w:pPr>
      <w:r>
        <w:t xml:space="preserve">We want to thank the MLW core informatics support team for expert technical support. </w:t>
      </w:r>
    </w:p>
    <w:p w14:paraId="0000006F" w14:textId="77777777" w:rsidR="00492EE6" w:rsidRDefault="00492EE6">
      <w:pPr>
        <w:jc w:val="both"/>
      </w:pPr>
    </w:p>
    <w:p w14:paraId="00000070" w14:textId="77777777" w:rsidR="00492EE6" w:rsidRDefault="00000000" w:rsidP="00D639D7">
      <w:pPr>
        <w:pStyle w:val="Heading1"/>
        <w:rPr>
          <w:b/>
        </w:rPr>
      </w:pPr>
      <w:r w:rsidRPr="00D639D7">
        <w:rPr>
          <w:b/>
          <w:sz w:val="22"/>
          <w:szCs w:val="22"/>
        </w:rPr>
        <w:t>Figure</w:t>
      </w:r>
      <w:r>
        <w:rPr>
          <w:b/>
        </w:rPr>
        <w:t xml:space="preserve"> </w:t>
      </w:r>
      <w:r w:rsidRPr="00D639D7">
        <w:rPr>
          <w:b/>
          <w:sz w:val="22"/>
          <w:szCs w:val="22"/>
        </w:rPr>
        <w:t>legends:</w:t>
      </w:r>
    </w:p>
    <w:p w14:paraId="00000071" w14:textId="28A7B00B" w:rsidR="00492EE6" w:rsidRDefault="00000000">
      <w:pPr>
        <w:jc w:val="both"/>
      </w:pPr>
      <w:bookmarkStart w:id="556" w:name="Table1"/>
      <w:r>
        <w:rPr>
          <w:b/>
        </w:rPr>
        <w:t>Table 1</w:t>
      </w:r>
      <w:bookmarkEnd w:id="556"/>
      <w:r>
        <w:rPr>
          <w:b/>
        </w:rPr>
        <w:t>:</w:t>
      </w:r>
      <w:bookmarkStart w:id="557" w:name="7b38p493ij0e" w:colFirst="0" w:colLast="0"/>
      <w:bookmarkEnd w:id="557"/>
      <w:r w:rsidR="006139D2">
        <w:t xml:space="preserve"> </w:t>
      </w:r>
      <w:del w:id="558" w:author="Eva Heinz" w:date="2024-07-30T13:47:00Z" w16du:dateUtc="2024-07-30T12:47:00Z">
        <w:r w:rsidR="00F45676" w:rsidDel="000944B4">
          <w:delText>Sequencing read and Assembly a</w:delText>
        </w:r>
        <w:r w:rsidR="006139D2" w:rsidDel="000944B4">
          <w:delText>ccession numbers of isolates with De novo assembl</w:delText>
        </w:r>
        <w:r w:rsidR="00681B62" w:rsidDel="000944B4">
          <w:delText>ed genomes</w:delText>
        </w:r>
      </w:del>
      <w:ins w:id="559" w:author="Eva Heinz" w:date="2024-07-30T13:47:00Z" w16du:dateUtc="2024-07-30T12:47:00Z">
        <w:r w:rsidR="000944B4">
          <w:t xml:space="preserve">Metadata and accessions for the </w:t>
        </w:r>
      </w:ins>
      <w:ins w:id="560" w:author="Eva Heinz" w:date="2024-07-30T13:48:00Z" w16du:dateUtc="2024-07-30T12:48:00Z">
        <w:r w:rsidR="000944B4">
          <w:t>data presented in this study</w:t>
        </w:r>
      </w:ins>
      <w:r w:rsidR="00F45676">
        <w:t>.</w:t>
      </w:r>
    </w:p>
    <w:p w14:paraId="00000072" w14:textId="15BD697F" w:rsidR="00492EE6" w:rsidRDefault="00000000">
      <w:pPr>
        <w:jc w:val="both"/>
      </w:pPr>
      <w:bookmarkStart w:id="561" w:name="Table2"/>
      <w:r>
        <w:rPr>
          <w:b/>
        </w:rPr>
        <w:t>Table</w:t>
      </w:r>
      <w:bookmarkStart w:id="562" w:name="nmtgmro1wc2l" w:colFirst="0" w:colLast="0"/>
      <w:bookmarkEnd w:id="562"/>
      <w:r>
        <w:rPr>
          <w:b/>
        </w:rPr>
        <w:t xml:space="preserve"> 2</w:t>
      </w:r>
      <w:bookmarkEnd w:id="561"/>
      <w:r>
        <w:rPr>
          <w:b/>
        </w:rPr>
        <w:t>:</w:t>
      </w:r>
      <w:r>
        <w:t xml:space="preserve"> Antimicrobial resistance genes and plasmid replicons</w:t>
      </w:r>
      <w:ins w:id="563" w:author="Eva Heinz" w:date="2024-07-30T13:48:00Z" w16du:dateUtc="2024-07-30T12:48:00Z">
        <w:r w:rsidR="000944B4">
          <w:t>.</w:t>
        </w:r>
      </w:ins>
      <w:del w:id="564" w:author="Eva Heinz" w:date="2024-07-30T13:48:00Z" w16du:dateUtc="2024-07-30T12:48:00Z">
        <w:r w:rsidDel="000944B4">
          <w:delText xml:space="preserve"> in the long-reads</w:delText>
        </w:r>
      </w:del>
    </w:p>
    <w:p w14:paraId="00000073" w14:textId="30596911" w:rsidR="00492EE6" w:rsidRDefault="00000000">
      <w:pPr>
        <w:jc w:val="both"/>
      </w:pPr>
      <w:bookmarkStart w:id="565" w:name="dkz39epkffzp" w:colFirst="0" w:colLast="0"/>
      <w:bookmarkStart w:id="566" w:name="Figure1"/>
      <w:bookmarkEnd w:id="565"/>
      <w:r>
        <w:rPr>
          <w:b/>
        </w:rPr>
        <w:t>Figure 1</w:t>
      </w:r>
      <w:bookmarkEnd w:id="566"/>
      <w:r>
        <w:rPr>
          <w:b/>
        </w:rPr>
        <w:t>:</w:t>
      </w:r>
      <w:r>
        <w:t xml:space="preserve"> Pairwise comparison of the hybrid assemblies to the CT18 reference strain. The figure also shows regions containing bacteriophages</w:t>
      </w:r>
      <w:ins w:id="567" w:author="Eva Heinz" w:date="2024-07-30T13:48:00Z" w16du:dateUtc="2024-07-30T12:48:00Z">
        <w:r w:rsidR="000944B4">
          <w:t>.</w:t>
        </w:r>
      </w:ins>
    </w:p>
    <w:p w14:paraId="773BE46C" w14:textId="39F7BDDA" w:rsidR="00C47093" w:rsidRPr="00C47093" w:rsidRDefault="00C47093">
      <w:pPr>
        <w:jc w:val="both"/>
        <w:rPr>
          <w:color w:val="212121"/>
          <w:highlight w:val="white"/>
        </w:rPr>
      </w:pPr>
      <w:bookmarkStart w:id="568" w:name="Figure2"/>
      <w:bookmarkStart w:id="569" w:name="Figure4"/>
      <w:bookmarkEnd w:id="568"/>
      <w:r>
        <w:rPr>
          <w:b/>
          <w:color w:val="212121"/>
          <w:highlight w:val="white"/>
        </w:rPr>
        <w:t xml:space="preserve">Figure </w:t>
      </w:r>
      <w:bookmarkEnd w:id="569"/>
      <w:r>
        <w:rPr>
          <w:b/>
          <w:color w:val="212121"/>
          <w:highlight w:val="white"/>
        </w:rPr>
        <w:t>2</w:t>
      </w:r>
      <w:r>
        <w:rPr>
          <w:color w:val="212121"/>
          <w:highlight w:val="white"/>
        </w:rPr>
        <w:t xml:space="preserve">: Gene map showing the introduction of insertion sequences near </w:t>
      </w:r>
      <w:r>
        <w:rPr>
          <w:i/>
          <w:color w:val="212121"/>
          <w:highlight w:val="white"/>
        </w:rPr>
        <w:t>adenylate cyclase</w:t>
      </w:r>
      <w:r>
        <w:rPr>
          <w:color w:val="212121"/>
          <w:highlight w:val="white"/>
        </w:rPr>
        <w:t xml:space="preserve"> gene of CT18 strain.</w:t>
      </w:r>
    </w:p>
    <w:p w14:paraId="00000074" w14:textId="7C6EC3A2" w:rsidR="00492EE6" w:rsidRDefault="00000000">
      <w:pPr>
        <w:jc w:val="both"/>
        <w:rPr>
          <w:color w:val="212121"/>
          <w:highlight w:val="white"/>
        </w:rPr>
      </w:pPr>
      <w:bookmarkStart w:id="570" w:name="sevmy4av7h9r" w:colFirst="0" w:colLast="0"/>
      <w:bookmarkEnd w:id="570"/>
      <w:r>
        <w:rPr>
          <w:b/>
          <w:color w:val="212121"/>
          <w:highlight w:val="white"/>
        </w:rPr>
        <w:t xml:space="preserve">Figure </w:t>
      </w:r>
      <w:r w:rsidR="00E22C9F">
        <w:rPr>
          <w:b/>
          <w:color w:val="212121"/>
          <w:highlight w:val="white"/>
        </w:rPr>
        <w:t>3</w:t>
      </w:r>
      <w:r>
        <w:rPr>
          <w:b/>
          <w:color w:val="212121"/>
          <w:highlight w:val="white"/>
        </w:rPr>
        <w:t xml:space="preserve">: A) </w:t>
      </w:r>
      <w:r>
        <w:rPr>
          <w:color w:val="212121"/>
          <w:highlight w:val="white"/>
        </w:rPr>
        <w:t xml:space="preserve">BLAST comparison of the plasmids from this study to the pHCM1 plasmid from the CT18 reference genome of </w:t>
      </w:r>
      <w:r>
        <w:rPr>
          <w:i/>
          <w:color w:val="212121"/>
          <w:highlight w:val="white"/>
        </w:rPr>
        <w:t>Salmonella</w:t>
      </w:r>
      <w:r>
        <w:rPr>
          <w:color w:val="212121"/>
          <w:highlight w:val="white"/>
        </w:rPr>
        <w:t xml:space="preserve"> Typhi. From inside to outside ring: reference sequence pHCM1, </w:t>
      </w:r>
      <w:r w:rsidR="00B01BD1">
        <w:rPr>
          <w:color w:val="212121"/>
          <w:highlight w:val="white"/>
        </w:rPr>
        <w:t>plasmid</w:t>
      </w:r>
      <w:r>
        <w:rPr>
          <w:color w:val="212121"/>
          <w:highlight w:val="white"/>
        </w:rPr>
        <w:t xml:space="preserve"> of BKQT8S, </w:t>
      </w:r>
      <w:r w:rsidR="00B01BD1">
        <w:rPr>
          <w:color w:val="212121"/>
          <w:highlight w:val="white"/>
        </w:rPr>
        <w:t>plasmid</w:t>
      </w:r>
      <w:r>
        <w:rPr>
          <w:color w:val="212121"/>
          <w:highlight w:val="white"/>
        </w:rPr>
        <w:t xml:space="preserve"> BKQU3X, coding sequences in pHCM1, AMR genes</w:t>
      </w:r>
      <w:r w:rsidR="00B01BD1">
        <w:rPr>
          <w:color w:val="212121"/>
          <w:highlight w:val="white"/>
        </w:rPr>
        <w:t xml:space="preserve"> in pHCM1</w:t>
      </w:r>
      <w:r>
        <w:rPr>
          <w:color w:val="212121"/>
          <w:highlight w:val="white"/>
        </w:rPr>
        <w:t>, transposable elements</w:t>
      </w:r>
      <w:r w:rsidR="00B01BD1">
        <w:rPr>
          <w:color w:val="212121"/>
          <w:highlight w:val="white"/>
        </w:rPr>
        <w:t xml:space="preserve"> in pHCM1</w:t>
      </w:r>
      <w:r w:rsidR="007966EC">
        <w:rPr>
          <w:color w:val="212121"/>
          <w:highlight w:val="white"/>
        </w:rPr>
        <w:t xml:space="preserve"> and</w:t>
      </w:r>
      <w:r>
        <w:rPr>
          <w:color w:val="212121"/>
          <w:highlight w:val="white"/>
        </w:rPr>
        <w:t xml:space="preserve"> bacteriophage region on pHCM1. </w:t>
      </w:r>
      <w:bookmarkStart w:id="571" w:name="w7479xngefdd" w:colFirst="0" w:colLast="0"/>
      <w:bookmarkEnd w:id="571"/>
      <w:r>
        <w:rPr>
          <w:b/>
          <w:color w:val="212121"/>
          <w:highlight w:val="white"/>
        </w:rPr>
        <w:t>B)</w:t>
      </w:r>
      <w:r>
        <w:rPr>
          <w:color w:val="212121"/>
          <w:highlight w:val="white"/>
        </w:rPr>
        <w:t xml:space="preserve"> BLAST comparison between </w:t>
      </w:r>
      <w:r w:rsidR="007966EC">
        <w:rPr>
          <w:color w:val="212121"/>
          <w:highlight w:val="white"/>
        </w:rPr>
        <w:t>plasmid</w:t>
      </w:r>
      <w:r>
        <w:rPr>
          <w:color w:val="212121"/>
          <w:highlight w:val="white"/>
        </w:rPr>
        <w:t xml:space="preserve"> of isolate BKQT8S and pHCM1 highlighting the location of IS elements and AMR genes. This region is an expansion of the variable region on Figure 2A.</w:t>
      </w:r>
      <w:r w:rsidR="005C7DD8">
        <w:rPr>
          <w:color w:val="212121"/>
          <w:highlight w:val="white"/>
        </w:rPr>
        <w:t xml:space="preserve"> CDS, Coding Sequences; AMR, Antimicrobial Resistance.</w:t>
      </w:r>
    </w:p>
    <w:p w14:paraId="00000075" w14:textId="7801AD57" w:rsidR="00492EE6" w:rsidRDefault="00000000">
      <w:pPr>
        <w:jc w:val="both"/>
        <w:rPr>
          <w:ins w:id="572" w:author="Allan Zuza" w:date="2024-08-11T19:14:00Z" w16du:dateUtc="2024-08-11T17:14:00Z"/>
          <w:color w:val="212121"/>
          <w:highlight w:val="white"/>
        </w:rPr>
      </w:pPr>
      <w:bookmarkStart w:id="573" w:name="pkd0dyujoi21" w:colFirst="0" w:colLast="0"/>
      <w:bookmarkStart w:id="574" w:name="Figure3"/>
      <w:bookmarkEnd w:id="573"/>
      <w:r>
        <w:rPr>
          <w:b/>
          <w:color w:val="212121"/>
          <w:highlight w:val="white"/>
        </w:rPr>
        <w:t xml:space="preserve">Figure </w:t>
      </w:r>
      <w:bookmarkEnd w:id="574"/>
      <w:r w:rsidR="00E22C9F">
        <w:rPr>
          <w:b/>
          <w:color w:val="212121"/>
          <w:highlight w:val="white"/>
        </w:rPr>
        <w:t>4</w:t>
      </w:r>
      <w:r>
        <w:rPr>
          <w:color w:val="212121"/>
          <w:highlight w:val="white"/>
        </w:rPr>
        <w:t>: Bacteriophage regions on the assemblies.</w:t>
      </w:r>
      <w:r>
        <w:rPr>
          <w:b/>
          <w:color w:val="212121"/>
          <w:highlight w:val="white"/>
        </w:rPr>
        <w:t xml:space="preserve"> A)</w:t>
      </w:r>
      <w:r>
        <w:rPr>
          <w:color w:val="212121"/>
          <w:highlight w:val="white"/>
        </w:rPr>
        <w:t xml:space="preserve"> </w:t>
      </w:r>
      <w:r w:rsidR="00FD2481">
        <w:rPr>
          <w:color w:val="212121"/>
          <w:highlight w:val="white"/>
        </w:rPr>
        <w:t xml:space="preserve">Each column indicates the length of bacteriophage at the position in the CT18 genome </w:t>
      </w:r>
      <w:r w:rsidR="004E3D12">
        <w:rPr>
          <w:color w:val="212121"/>
          <w:highlight w:val="white"/>
        </w:rPr>
        <w:t xml:space="preserve">colored by the completeness of the bacteriophage </w:t>
      </w:r>
      <w:r w:rsidR="00FD2481">
        <w:rPr>
          <w:color w:val="212121"/>
          <w:highlight w:val="white"/>
        </w:rPr>
        <w:t xml:space="preserve">at the </w:t>
      </w:r>
      <w:r w:rsidR="004E3D12">
        <w:rPr>
          <w:color w:val="212121"/>
          <w:highlight w:val="white"/>
        </w:rPr>
        <w:t>region</w:t>
      </w:r>
      <w:r>
        <w:rPr>
          <w:b/>
          <w:color w:val="212121"/>
          <w:highlight w:val="white"/>
        </w:rPr>
        <w:t xml:space="preserve">. B) </w:t>
      </w:r>
      <w:r>
        <w:rPr>
          <w:color w:val="212121"/>
          <w:highlight w:val="white"/>
        </w:rPr>
        <w:t>Each column indicates</w:t>
      </w:r>
      <w:r w:rsidR="004E3D12">
        <w:rPr>
          <w:color w:val="212121"/>
          <w:highlight w:val="white"/>
        </w:rPr>
        <w:t xml:space="preserve"> the length of bacteriophage at the position in the CT18 genome colored by</w:t>
      </w:r>
      <w:r w:rsidR="00FD2481">
        <w:rPr>
          <w:color w:val="212121"/>
          <w:highlight w:val="white"/>
        </w:rPr>
        <w:t xml:space="preserve"> the estimated species numbers</w:t>
      </w:r>
      <w:r>
        <w:rPr>
          <w:color w:val="212121"/>
          <w:highlight w:val="white"/>
        </w:rPr>
        <w:t>.</w:t>
      </w:r>
    </w:p>
    <w:p w14:paraId="0832451B" w14:textId="305106F5" w:rsidR="00F631DE" w:rsidRDefault="00F631DE" w:rsidP="00F631DE">
      <w:pPr>
        <w:jc w:val="both"/>
        <w:rPr>
          <w:ins w:id="575" w:author="Allan Zuza" w:date="2024-08-11T19:14:00Z" w16du:dateUtc="2024-08-11T17:14:00Z"/>
          <w:color w:val="212121"/>
          <w:highlight w:val="white"/>
        </w:rPr>
      </w:pPr>
      <w:ins w:id="576" w:author="Allan Zuza" w:date="2024-08-11T19:14:00Z" w16du:dateUtc="2024-08-11T17:14:00Z">
        <w:r>
          <w:rPr>
            <w:color w:val="212121"/>
            <w:highlight w:val="white"/>
          </w:rPr>
          <w:t>Figure 5: A</w:t>
        </w:r>
        <w:r>
          <w:rPr>
            <w:color w:val="212121"/>
            <w:highlight w:val="white"/>
          </w:rPr>
          <w:t xml:space="preserve"> core-</w:t>
        </w:r>
        <w:proofErr w:type="spellStart"/>
        <w:r>
          <w:rPr>
            <w:color w:val="212121"/>
            <w:highlight w:val="white"/>
          </w:rPr>
          <w:t>snp</w:t>
        </w:r>
        <w:proofErr w:type="spellEnd"/>
        <w:r>
          <w:rPr>
            <w:color w:val="212121"/>
            <w:highlight w:val="white"/>
          </w:rPr>
          <w:t xml:space="preserve"> maximum likelihood phylogenetic tree of Isolates from Malawi put in a global context by including Isolates from Kenya from the same period. The tips are </w:t>
        </w:r>
        <w:proofErr w:type="spellStart"/>
        <w:r>
          <w:rPr>
            <w:color w:val="212121"/>
            <w:highlight w:val="white"/>
          </w:rPr>
          <w:t>colo</w:t>
        </w:r>
      </w:ins>
      <w:ins w:id="577" w:author="Allan Zuza" w:date="2024-08-11T19:15:00Z" w16du:dateUtc="2024-08-11T17:15:00Z">
        <w:r>
          <w:rPr>
            <w:color w:val="212121"/>
            <w:highlight w:val="white"/>
          </w:rPr>
          <w:t>u</w:t>
        </w:r>
      </w:ins>
      <w:ins w:id="578" w:author="Allan Zuza" w:date="2024-08-11T19:14:00Z" w16du:dateUtc="2024-08-11T17:14:00Z">
        <w:r>
          <w:rPr>
            <w:color w:val="212121"/>
            <w:highlight w:val="white"/>
          </w:rPr>
          <w:t>red</w:t>
        </w:r>
        <w:proofErr w:type="spellEnd"/>
        <w:r>
          <w:rPr>
            <w:color w:val="212121"/>
            <w:highlight w:val="white"/>
          </w:rPr>
          <w:t xml:space="preserve"> by the genotype of the isolate according to the </w:t>
        </w:r>
        <w:proofErr w:type="spellStart"/>
        <w:r>
          <w:rPr>
            <w:color w:val="212121"/>
            <w:highlight w:val="white"/>
          </w:rPr>
          <w:t>GenoTyphi</w:t>
        </w:r>
        <w:proofErr w:type="spellEnd"/>
        <w:r>
          <w:rPr>
            <w:color w:val="212121"/>
            <w:highlight w:val="white"/>
          </w:rPr>
          <w:t xml:space="preserve"> typing scheme. The bars on the right are the year of isolation, and samples in this study, The next four bars show the presence of plasmid replicons in the samples, then the next four bars show quinolone point mutations and the rest of the bars are antimicrobial resistance genes in the isolates as identified by ARIBA. </w:t>
        </w:r>
      </w:ins>
    </w:p>
    <w:p w14:paraId="68F5BD83" w14:textId="77777777" w:rsidR="00F631DE" w:rsidRDefault="00F631DE">
      <w:pPr>
        <w:jc w:val="both"/>
        <w:rPr>
          <w:color w:val="212121"/>
          <w:highlight w:val="white"/>
        </w:rPr>
      </w:pPr>
    </w:p>
    <w:p w14:paraId="00000093" w14:textId="77777777" w:rsidR="00492EE6" w:rsidRDefault="00492EE6">
      <w:pPr>
        <w:widowControl w:val="0"/>
        <w:pBdr>
          <w:top w:val="nil"/>
          <w:left w:val="nil"/>
          <w:bottom w:val="nil"/>
          <w:right w:val="nil"/>
          <w:between w:val="nil"/>
        </w:pBdr>
        <w:jc w:val="both"/>
      </w:pPr>
      <w:bookmarkStart w:id="579" w:name="3thn2zsxmx3u" w:colFirst="0" w:colLast="0"/>
      <w:bookmarkEnd w:id="579"/>
    </w:p>
    <w:p w14:paraId="00000094" w14:textId="77777777" w:rsidR="00492EE6" w:rsidRDefault="00492EE6">
      <w:pPr>
        <w:widowControl w:val="0"/>
        <w:pBdr>
          <w:top w:val="nil"/>
          <w:left w:val="nil"/>
          <w:bottom w:val="nil"/>
          <w:right w:val="nil"/>
          <w:between w:val="nil"/>
        </w:pBdr>
        <w:jc w:val="both"/>
      </w:pPr>
    </w:p>
    <w:p w14:paraId="00000095" w14:textId="77777777" w:rsidR="00492EE6" w:rsidRDefault="00492EE6">
      <w:pPr>
        <w:widowControl w:val="0"/>
        <w:pBdr>
          <w:top w:val="nil"/>
          <w:left w:val="nil"/>
          <w:bottom w:val="nil"/>
          <w:right w:val="nil"/>
          <w:between w:val="nil"/>
        </w:pBdr>
      </w:pPr>
    </w:p>
    <w:p w14:paraId="278435BB" w14:textId="0AEB0A15" w:rsidR="006C4D59" w:rsidRDefault="00000000" w:rsidP="00D45394">
      <w:pPr>
        <w:jc w:val="center"/>
      </w:pPr>
      <w:hyperlink r:id="rId14">
        <w:r>
          <w:rPr>
            <w:b/>
          </w:rPr>
          <w:t>Reference list</w:t>
        </w:r>
      </w:hyperlink>
    </w:p>
    <w:p w14:paraId="31E1D918" w14:textId="77777777" w:rsidR="006C4D59" w:rsidRDefault="006C4D59">
      <w:pPr>
        <w:widowControl w:val="0"/>
        <w:pBdr>
          <w:top w:val="nil"/>
          <w:left w:val="nil"/>
          <w:bottom w:val="nil"/>
          <w:right w:val="nil"/>
          <w:between w:val="nil"/>
        </w:pBdr>
      </w:pPr>
    </w:p>
    <w:p w14:paraId="502B7EA5" w14:textId="77777777" w:rsidR="009C00C0" w:rsidRPr="009C00C0" w:rsidRDefault="006C4D59" w:rsidP="009C00C0">
      <w:pPr>
        <w:pStyle w:val="EndNoteBibliography"/>
        <w:rPr>
          <w:noProof/>
        </w:rPr>
      </w:pPr>
      <w:r>
        <w:fldChar w:fldCharType="begin"/>
      </w:r>
      <w:r>
        <w:instrText xml:space="preserve"> ADDIN EN.REFLIST </w:instrText>
      </w:r>
      <w:r>
        <w:fldChar w:fldCharType="separate"/>
      </w:r>
      <w:r w:rsidR="009C00C0" w:rsidRPr="009C00C0">
        <w:rPr>
          <w:noProof/>
        </w:rPr>
        <w:t>1.</w:t>
      </w:r>
      <w:r w:rsidR="009C00C0" w:rsidRPr="009C00C0">
        <w:rPr>
          <w:noProof/>
        </w:rPr>
        <w:tab/>
        <w:t>Stanaway JD, Reiner RC, Blacker BF, Goldberg EM, Khalil IA, Troeger CE, et al. The global burden of typhoid and paratyphoid fevers: a systematic analysis for the Global Burden of Disease Study 2017. The Lancet Infectious Diseases. 2019;19(4):369-81.</w:t>
      </w:r>
    </w:p>
    <w:p w14:paraId="3893CFF5" w14:textId="77777777" w:rsidR="009C00C0" w:rsidRPr="009C00C0" w:rsidRDefault="009C00C0" w:rsidP="009C00C0">
      <w:pPr>
        <w:pStyle w:val="EndNoteBibliography"/>
        <w:rPr>
          <w:noProof/>
        </w:rPr>
      </w:pPr>
      <w:r w:rsidRPr="009C00C0">
        <w:rPr>
          <w:noProof/>
        </w:rPr>
        <w:t>2.</w:t>
      </w:r>
      <w:r w:rsidRPr="009C00C0">
        <w:rPr>
          <w:noProof/>
        </w:rPr>
        <w:tab/>
        <w:t>Carey ME, Dyson ZA, Ingle DJ, Amir A, Aworh MK, Chattaway MA, et al. Global diversity and antimicrobial resistance of typhoid fever pathogens: Insights from a meta-analysis of 13,000 Salmonella Typhi genomes. eLife. 2023;12:e85867.</w:t>
      </w:r>
    </w:p>
    <w:p w14:paraId="482675A9" w14:textId="77777777" w:rsidR="009C00C0" w:rsidRPr="009C00C0" w:rsidRDefault="009C00C0" w:rsidP="009C00C0">
      <w:pPr>
        <w:pStyle w:val="EndNoteBibliography"/>
        <w:rPr>
          <w:noProof/>
        </w:rPr>
      </w:pPr>
      <w:r w:rsidRPr="009C00C0">
        <w:rPr>
          <w:noProof/>
        </w:rPr>
        <w:t>3.</w:t>
      </w:r>
      <w:r w:rsidRPr="009C00C0">
        <w:rPr>
          <w:noProof/>
        </w:rPr>
        <w:tab/>
        <w:t>Park SE, Pham DT, Boinett C, Wong VK, Pak GD, Panzner U, et al. The phylogeography and incidence of multi-drug resistant typhoid fever in sub-Saharan Africa. Nature Communications. 2018;9(1):5094.</w:t>
      </w:r>
    </w:p>
    <w:p w14:paraId="70311DDE" w14:textId="77777777" w:rsidR="009C00C0" w:rsidRPr="009C00C0" w:rsidRDefault="009C00C0" w:rsidP="009C00C0">
      <w:pPr>
        <w:pStyle w:val="EndNoteBibliography"/>
        <w:rPr>
          <w:noProof/>
        </w:rPr>
      </w:pPr>
      <w:r w:rsidRPr="009C00C0">
        <w:rPr>
          <w:noProof/>
        </w:rPr>
        <w:t>4.</w:t>
      </w:r>
      <w:r w:rsidRPr="009C00C0">
        <w:rPr>
          <w:noProof/>
        </w:rPr>
        <w:tab/>
        <w:t>Wong VK, Baker S, Connor TR, Pickard D, Page AJ, Dave J, et al. An extended genotyping framework for Salmonella enterica serovar Typhi, the cause of human typhoid. Nature Communications 2016 7:1. 2016-10-05;7(1).</w:t>
      </w:r>
    </w:p>
    <w:p w14:paraId="2CCD014E" w14:textId="77777777" w:rsidR="009C00C0" w:rsidRPr="009C00C0" w:rsidRDefault="009C00C0" w:rsidP="009C00C0">
      <w:pPr>
        <w:pStyle w:val="EndNoteBibliography"/>
        <w:rPr>
          <w:noProof/>
        </w:rPr>
      </w:pPr>
      <w:r w:rsidRPr="009C00C0">
        <w:rPr>
          <w:noProof/>
        </w:rPr>
        <w:t>5.</w:t>
      </w:r>
      <w:r w:rsidRPr="009C00C0">
        <w:rPr>
          <w:noProof/>
        </w:rPr>
        <w:tab/>
        <w:t>Dyson ZA, Holt KE. Five Years of GenoTyphi: Updates to the Global &lt;i&gt;Salmonella&lt;/i&gt; Typhi Genotyping Framework. The Journal of Infectious Diseases. 2021;224(Supplement_7):S775-S80.</w:t>
      </w:r>
    </w:p>
    <w:p w14:paraId="7CDDCF33" w14:textId="77777777" w:rsidR="009C00C0" w:rsidRPr="009C00C0" w:rsidRDefault="009C00C0" w:rsidP="009C00C0">
      <w:pPr>
        <w:pStyle w:val="EndNoteBibliography"/>
        <w:rPr>
          <w:noProof/>
        </w:rPr>
      </w:pPr>
      <w:r w:rsidRPr="009C00C0">
        <w:rPr>
          <w:noProof/>
        </w:rPr>
        <w:t>6.</w:t>
      </w:r>
      <w:r w:rsidRPr="009C00C0">
        <w:rPr>
          <w:noProof/>
        </w:rPr>
        <w:tab/>
        <w:t>Wong VK, Baker S, Pickard DJ, Parkhill J, Page AJ, Feasey NA, et al. Phylogeographical analysis of the dominant multidrug-resistant H58 clade of Salmonella Typhi identifies inter- and intracontinental transmission events. Nature Genetics. 2015;47(6):632-9.</w:t>
      </w:r>
    </w:p>
    <w:p w14:paraId="2C674BA7" w14:textId="77777777" w:rsidR="009C00C0" w:rsidRPr="009C00C0" w:rsidRDefault="009C00C0" w:rsidP="009C00C0">
      <w:pPr>
        <w:pStyle w:val="EndNoteBibliography"/>
        <w:rPr>
          <w:noProof/>
        </w:rPr>
      </w:pPr>
      <w:r w:rsidRPr="009C00C0">
        <w:rPr>
          <w:noProof/>
        </w:rPr>
        <w:t>7.</w:t>
      </w:r>
      <w:r w:rsidRPr="009C00C0">
        <w:rPr>
          <w:noProof/>
        </w:rPr>
        <w:tab/>
        <w:t>Feasey NA, Gaskell K, Wong V, Msefula C, Selemani G, Kumwenda S, et al. Rapid Emergence of Multidrug Resistant, H58-Lineage Salmonella Typhi in Blantyre, Malawi. PLOS Neglected Tropical Diseases. 2015;9(4):e0003748.</w:t>
      </w:r>
    </w:p>
    <w:p w14:paraId="2BF1CC05" w14:textId="77777777" w:rsidR="009C00C0" w:rsidRPr="009C00C0" w:rsidRDefault="009C00C0" w:rsidP="009C00C0">
      <w:pPr>
        <w:pStyle w:val="EndNoteBibliography"/>
        <w:rPr>
          <w:noProof/>
        </w:rPr>
      </w:pPr>
      <w:r w:rsidRPr="009C00C0">
        <w:rPr>
          <w:noProof/>
        </w:rPr>
        <w:t>8.</w:t>
      </w:r>
      <w:r w:rsidRPr="009C00C0">
        <w:rPr>
          <w:noProof/>
        </w:rPr>
        <w:tab/>
        <w:t>Lima NCB, Tanmoy AM, Westeel E, De Almeida LGP, Rajoharison A, Islam M, et al. Analysis of isolates from Bangladesh highlights multiple ways to carry resistance genes in Salmonella Typhi. BMC Genomics. 2019;20(1).</w:t>
      </w:r>
    </w:p>
    <w:p w14:paraId="406292E7" w14:textId="77777777" w:rsidR="009C00C0" w:rsidRPr="009C00C0" w:rsidRDefault="009C00C0" w:rsidP="009C00C0">
      <w:pPr>
        <w:pStyle w:val="EndNoteBibliography"/>
        <w:rPr>
          <w:noProof/>
        </w:rPr>
      </w:pPr>
      <w:r w:rsidRPr="009C00C0">
        <w:rPr>
          <w:noProof/>
        </w:rPr>
        <w:t>9.</w:t>
      </w:r>
      <w:r w:rsidRPr="009C00C0">
        <w:rPr>
          <w:noProof/>
        </w:rPr>
        <w:tab/>
        <w:t>Gauld JS, Olgemoeller F, Heinz E, Nkhata R, Bilima S, Wailan AM, et al. Spatial and Genomic Data to Characterize Endemic Typhoid Transmission. Clinical Infectious Diseases. 2022;74(11):1993-2000.</w:t>
      </w:r>
    </w:p>
    <w:p w14:paraId="4A6824C3" w14:textId="77777777" w:rsidR="009C00C0" w:rsidRPr="009C00C0" w:rsidRDefault="009C00C0" w:rsidP="009C00C0">
      <w:pPr>
        <w:pStyle w:val="EndNoteBibliography"/>
        <w:rPr>
          <w:noProof/>
        </w:rPr>
      </w:pPr>
      <w:r w:rsidRPr="009C00C0">
        <w:rPr>
          <w:noProof/>
        </w:rPr>
        <w:t>10.</w:t>
      </w:r>
      <w:r w:rsidRPr="009C00C0">
        <w:rPr>
          <w:noProof/>
        </w:rPr>
        <w:tab/>
        <w:t>Phan M-D, Kidgell C, Nair S, Holt KE, Turner AK, Hinds J, et al. Variation in Salmonella enterica Serovar Typhi IncHI1 Plasmids during the Global Spread of Resistant Typhoid Fever. Antimicrobial Agents and Chemotherapy. 2009;53(2):716-27.</w:t>
      </w:r>
    </w:p>
    <w:p w14:paraId="0D4B0B58" w14:textId="77777777" w:rsidR="009C00C0" w:rsidRPr="009C00C0" w:rsidRDefault="009C00C0" w:rsidP="009C00C0">
      <w:pPr>
        <w:pStyle w:val="EndNoteBibliography"/>
        <w:rPr>
          <w:noProof/>
        </w:rPr>
      </w:pPr>
      <w:r w:rsidRPr="009C00C0">
        <w:rPr>
          <w:noProof/>
        </w:rPr>
        <w:t>11.</w:t>
      </w:r>
      <w:r w:rsidRPr="009C00C0">
        <w:rPr>
          <w:noProof/>
        </w:rPr>
        <w:tab/>
        <w:t>Parkhill J, Dougan G, James KD, Thomson NR, Pickard D, Wain J, et al. Complete genome sequence of a multiple drug resistant Salmonella enterica serovar Typhi CT18. Nature. 2001;413(6858):848-52.</w:t>
      </w:r>
    </w:p>
    <w:p w14:paraId="59168C01" w14:textId="77777777" w:rsidR="009C00C0" w:rsidRPr="009C00C0" w:rsidRDefault="009C00C0" w:rsidP="009C00C0">
      <w:pPr>
        <w:pStyle w:val="EndNoteBibliography"/>
        <w:rPr>
          <w:noProof/>
        </w:rPr>
      </w:pPr>
      <w:r w:rsidRPr="009C00C0">
        <w:rPr>
          <w:noProof/>
        </w:rPr>
        <w:t>12.</w:t>
      </w:r>
      <w:r w:rsidRPr="009C00C0">
        <w:rPr>
          <w:noProof/>
        </w:rPr>
        <w:tab/>
        <w:t>Chen S. Ultrafast one</w:t>
      </w:r>
      <w:r w:rsidRPr="009C00C0">
        <w:rPr>
          <w:rFonts w:ascii="Cambria Math" w:hAnsi="Cambria Math" w:cs="Cambria Math"/>
          <w:noProof/>
        </w:rPr>
        <w:t>‐</w:t>
      </w:r>
      <w:r w:rsidRPr="009C00C0">
        <w:rPr>
          <w:noProof/>
        </w:rPr>
        <w:t>pass FASTQ data preprocessing, quality control, and deduplication using fastp. iMeta. 2023;2(2).</w:t>
      </w:r>
    </w:p>
    <w:p w14:paraId="1F302CEB" w14:textId="77777777" w:rsidR="009C00C0" w:rsidRPr="009C00C0" w:rsidRDefault="009C00C0" w:rsidP="009C00C0">
      <w:pPr>
        <w:pStyle w:val="EndNoteBibliography"/>
        <w:rPr>
          <w:noProof/>
        </w:rPr>
      </w:pPr>
      <w:r w:rsidRPr="009C00C0">
        <w:rPr>
          <w:noProof/>
        </w:rPr>
        <w:t>13.</w:t>
      </w:r>
      <w:r w:rsidRPr="009C00C0">
        <w:rPr>
          <w:noProof/>
        </w:rPr>
        <w:tab/>
        <w:t>Chen S, Zhou Y, Chen Y, Gu J. fastp: an ultra-fast all-in-one FASTQ preprocessor. Bioinformatics. 2018;34(17):i884-i90.</w:t>
      </w:r>
    </w:p>
    <w:p w14:paraId="7A241E8D" w14:textId="3ACA6AFD" w:rsidR="009C00C0" w:rsidRPr="009C00C0" w:rsidRDefault="009C00C0" w:rsidP="009C00C0">
      <w:pPr>
        <w:pStyle w:val="EndNoteBibliography"/>
        <w:rPr>
          <w:noProof/>
        </w:rPr>
      </w:pPr>
      <w:r w:rsidRPr="009C00C0">
        <w:rPr>
          <w:noProof/>
        </w:rPr>
        <w:t>14.</w:t>
      </w:r>
      <w:r w:rsidRPr="009C00C0">
        <w:rPr>
          <w:noProof/>
        </w:rPr>
        <w:tab/>
        <w:t xml:space="preserve">Filtlong [Internet]. 2021. Available from: </w:t>
      </w:r>
      <w:hyperlink r:id="rId15" w:history="1">
        <w:r w:rsidRPr="009C00C0">
          <w:rPr>
            <w:rStyle w:val="Hyperlink"/>
            <w:noProof/>
          </w:rPr>
          <w:t>https://github.com/rrwick/Filtlong</w:t>
        </w:r>
      </w:hyperlink>
      <w:r w:rsidRPr="009C00C0">
        <w:rPr>
          <w:noProof/>
        </w:rPr>
        <w:t>.</w:t>
      </w:r>
    </w:p>
    <w:p w14:paraId="1262A7B5" w14:textId="77777777" w:rsidR="009C00C0" w:rsidRPr="009C00C0" w:rsidRDefault="009C00C0" w:rsidP="009C00C0">
      <w:pPr>
        <w:pStyle w:val="EndNoteBibliography"/>
        <w:rPr>
          <w:noProof/>
        </w:rPr>
      </w:pPr>
      <w:r w:rsidRPr="009C00C0">
        <w:rPr>
          <w:noProof/>
        </w:rPr>
        <w:t>15.</w:t>
      </w:r>
      <w:r w:rsidRPr="009C00C0">
        <w:rPr>
          <w:noProof/>
        </w:rPr>
        <w:tab/>
        <w:t>De Coster W, Rademakers R. NanoPack2: population-scale evaluation of long-read sequencing data. Bioinformatics. 2023;39(5).</w:t>
      </w:r>
    </w:p>
    <w:p w14:paraId="3E9CBABF" w14:textId="77777777" w:rsidR="009C00C0" w:rsidRPr="009C00C0" w:rsidRDefault="009C00C0" w:rsidP="009C00C0">
      <w:pPr>
        <w:pStyle w:val="EndNoteBibliography"/>
        <w:rPr>
          <w:noProof/>
        </w:rPr>
      </w:pPr>
      <w:r w:rsidRPr="009C00C0">
        <w:rPr>
          <w:noProof/>
        </w:rPr>
        <w:t>16.</w:t>
      </w:r>
      <w:r w:rsidRPr="009C00C0">
        <w:rPr>
          <w:noProof/>
        </w:rPr>
        <w:tab/>
        <w:t>Andrews S, Biggins L, Inglesfield S, Carr H, Montgomery J. FastQC. 0.12.0 ed2023. p. A quality control tool for high throughput sequence data.</w:t>
      </w:r>
    </w:p>
    <w:p w14:paraId="042162A9" w14:textId="77777777" w:rsidR="009C00C0" w:rsidRPr="009C00C0" w:rsidRDefault="009C00C0" w:rsidP="009C00C0">
      <w:pPr>
        <w:pStyle w:val="EndNoteBibliography"/>
        <w:rPr>
          <w:noProof/>
        </w:rPr>
      </w:pPr>
      <w:r w:rsidRPr="009C00C0">
        <w:rPr>
          <w:noProof/>
        </w:rPr>
        <w:t>17.</w:t>
      </w:r>
      <w:r w:rsidRPr="009C00C0">
        <w:rPr>
          <w:noProof/>
        </w:rPr>
        <w:tab/>
        <w:t>Wick RR, Judd LM, Cerdeira LT, Hawkey J, Méric G, Vezina B, et al. Trycycler: consensus long-read assemblies for bacterial genomes. Genome Biology. 2021;22(1):266.</w:t>
      </w:r>
    </w:p>
    <w:p w14:paraId="6753F22A" w14:textId="77777777" w:rsidR="009C00C0" w:rsidRPr="009C00C0" w:rsidRDefault="009C00C0" w:rsidP="009C00C0">
      <w:pPr>
        <w:pStyle w:val="EndNoteBibliography"/>
        <w:rPr>
          <w:noProof/>
        </w:rPr>
      </w:pPr>
      <w:r w:rsidRPr="009C00C0">
        <w:rPr>
          <w:noProof/>
        </w:rPr>
        <w:lastRenderedPageBreak/>
        <w:t>18.</w:t>
      </w:r>
      <w:r w:rsidRPr="009C00C0">
        <w:rPr>
          <w:noProof/>
        </w:rPr>
        <w:tab/>
        <w:t>Kolmogorov M, Yuan J, Lin Y, Pevzner PA. Assembly of long, error-prone reads using repeat graphs. Nature Biotechnology. 2019;37(5):540-6.</w:t>
      </w:r>
    </w:p>
    <w:p w14:paraId="747A1CB2" w14:textId="77777777" w:rsidR="009C00C0" w:rsidRPr="009C00C0" w:rsidRDefault="009C00C0" w:rsidP="009C00C0">
      <w:pPr>
        <w:pStyle w:val="EndNoteBibliography"/>
        <w:rPr>
          <w:noProof/>
        </w:rPr>
      </w:pPr>
      <w:r w:rsidRPr="009C00C0">
        <w:rPr>
          <w:noProof/>
        </w:rPr>
        <w:t>19.</w:t>
      </w:r>
      <w:r w:rsidRPr="009C00C0">
        <w:rPr>
          <w:noProof/>
        </w:rPr>
        <w:tab/>
        <w:t>Wick RR, Holt KE. Benchmarking of long-read assemblers for prokaryote whole genome sequencing. F1000Research. 2021;8:2138.</w:t>
      </w:r>
    </w:p>
    <w:p w14:paraId="12B2A26B" w14:textId="77777777" w:rsidR="009C00C0" w:rsidRPr="009C00C0" w:rsidRDefault="009C00C0" w:rsidP="009C00C0">
      <w:pPr>
        <w:pStyle w:val="EndNoteBibliography"/>
        <w:rPr>
          <w:noProof/>
        </w:rPr>
      </w:pPr>
      <w:r w:rsidRPr="009C00C0">
        <w:rPr>
          <w:noProof/>
        </w:rPr>
        <w:t>20.</w:t>
      </w:r>
      <w:r w:rsidRPr="009C00C0">
        <w:rPr>
          <w:noProof/>
        </w:rPr>
        <w:tab/>
        <w:t>Vaser R, Šikić M. Raven: a de novo genome assembler for long reads. bioRxiv. 2021:2020.08.07.242461.</w:t>
      </w:r>
    </w:p>
    <w:p w14:paraId="282AD08A" w14:textId="77777777" w:rsidR="009C00C0" w:rsidRPr="009C00C0" w:rsidRDefault="009C00C0" w:rsidP="009C00C0">
      <w:pPr>
        <w:pStyle w:val="EndNoteBibliography"/>
        <w:rPr>
          <w:noProof/>
        </w:rPr>
      </w:pPr>
      <w:r w:rsidRPr="009C00C0">
        <w:rPr>
          <w:noProof/>
        </w:rPr>
        <w:t>21.</w:t>
      </w:r>
      <w:r w:rsidRPr="009C00C0">
        <w:rPr>
          <w:noProof/>
        </w:rPr>
        <w:tab/>
        <w:t>Seemann T. any2fasta: Convert various sequence formats to FASTA. Github2018.</w:t>
      </w:r>
    </w:p>
    <w:p w14:paraId="40BDB4FF" w14:textId="77777777" w:rsidR="009C00C0" w:rsidRPr="009C00C0" w:rsidRDefault="009C00C0" w:rsidP="009C00C0">
      <w:pPr>
        <w:pStyle w:val="EndNoteBibliography"/>
        <w:rPr>
          <w:noProof/>
        </w:rPr>
      </w:pPr>
      <w:r w:rsidRPr="009C00C0">
        <w:rPr>
          <w:noProof/>
        </w:rPr>
        <w:t>22.</w:t>
      </w:r>
      <w:r w:rsidRPr="009C00C0">
        <w:rPr>
          <w:noProof/>
        </w:rPr>
        <w:tab/>
        <w:t>Ltd. ONT. Medaka. Github2022.</w:t>
      </w:r>
    </w:p>
    <w:p w14:paraId="6900A093" w14:textId="77777777" w:rsidR="009C00C0" w:rsidRPr="009C00C0" w:rsidRDefault="009C00C0" w:rsidP="009C00C0">
      <w:pPr>
        <w:pStyle w:val="EndNoteBibliography"/>
        <w:rPr>
          <w:noProof/>
        </w:rPr>
      </w:pPr>
      <w:r w:rsidRPr="009C00C0">
        <w:rPr>
          <w:noProof/>
        </w:rPr>
        <w:t>23.</w:t>
      </w:r>
      <w:r w:rsidRPr="009C00C0">
        <w:rPr>
          <w:noProof/>
        </w:rPr>
        <w:tab/>
        <w:t>Wick RR, Holt KE. Polypolish: Short-read polishing of long-read bacterial genome assemblies. PLOS Computational Biology. 2022;18(1):e1009802.</w:t>
      </w:r>
    </w:p>
    <w:p w14:paraId="6F9F6CD5" w14:textId="77777777" w:rsidR="009C00C0" w:rsidRPr="009C00C0" w:rsidRDefault="009C00C0" w:rsidP="009C00C0">
      <w:pPr>
        <w:pStyle w:val="EndNoteBibliography"/>
        <w:rPr>
          <w:noProof/>
        </w:rPr>
      </w:pPr>
      <w:r w:rsidRPr="009C00C0">
        <w:rPr>
          <w:noProof/>
        </w:rPr>
        <w:t>24.</w:t>
      </w:r>
      <w:r w:rsidRPr="009C00C0">
        <w:rPr>
          <w:noProof/>
        </w:rPr>
        <w:tab/>
        <w:t>Zimin AV, Salzberg SL. The genome polishing tool POLCA makes fast and accurate corrections in genome assemblies. PLOS Computational Biology. 2020;16(6):e1007981.</w:t>
      </w:r>
    </w:p>
    <w:p w14:paraId="33C2D3E2" w14:textId="77777777" w:rsidR="009C00C0" w:rsidRPr="009C00C0" w:rsidRDefault="009C00C0" w:rsidP="009C00C0">
      <w:pPr>
        <w:pStyle w:val="EndNoteBibliography"/>
        <w:rPr>
          <w:noProof/>
        </w:rPr>
      </w:pPr>
      <w:r w:rsidRPr="009C00C0">
        <w:rPr>
          <w:noProof/>
        </w:rPr>
        <w:t>25.</w:t>
      </w:r>
      <w:r w:rsidRPr="009C00C0">
        <w:rPr>
          <w:noProof/>
        </w:rPr>
        <w:tab/>
        <w:t>Dyson ZA, Holt KE. Five Years of GenoTyphi: Updates to the Global Salmonella Typhi Genotyping Framework. The Journal of Infectious Diseases. 2021;224(Supplement_7):S775-S80.</w:t>
      </w:r>
    </w:p>
    <w:p w14:paraId="4DADFC47" w14:textId="77777777" w:rsidR="009C00C0" w:rsidRPr="009C00C0" w:rsidRDefault="009C00C0" w:rsidP="009C00C0">
      <w:pPr>
        <w:pStyle w:val="EndNoteBibliography"/>
        <w:rPr>
          <w:noProof/>
        </w:rPr>
      </w:pPr>
      <w:r w:rsidRPr="009C00C0">
        <w:rPr>
          <w:noProof/>
        </w:rPr>
        <w:t>26.</w:t>
      </w:r>
      <w:r w:rsidRPr="009C00C0">
        <w:rPr>
          <w:noProof/>
        </w:rPr>
        <w:tab/>
        <w:t>Holt K, Dyson ZA, Hawkey J, flashton2003. GenoTyphi. 2.0 ed. DOI 10.5281/zenodo.47076132022.</w:t>
      </w:r>
    </w:p>
    <w:p w14:paraId="42ADB704" w14:textId="77777777" w:rsidR="009C00C0" w:rsidRPr="009C00C0" w:rsidRDefault="009C00C0" w:rsidP="009C00C0">
      <w:pPr>
        <w:pStyle w:val="EndNoteBibliography"/>
        <w:rPr>
          <w:noProof/>
        </w:rPr>
      </w:pPr>
      <w:r w:rsidRPr="009C00C0">
        <w:rPr>
          <w:noProof/>
        </w:rPr>
        <w:t>27.</w:t>
      </w:r>
      <w:r w:rsidRPr="009C00C0">
        <w:rPr>
          <w:noProof/>
        </w:rPr>
        <w:tab/>
        <w:t>Feldgarden M, Brover V, Gonzalez-Escalona N, Frye JG, Haendiges J, Haft DH, et al. AMRFinderPlus and the Reference Gene Catalog facilitate examination of the genomic links among antimicrobial resistance, stress response, and virulence. Scientific Reports. 2021;11(1).</w:t>
      </w:r>
    </w:p>
    <w:p w14:paraId="4F195766" w14:textId="77777777" w:rsidR="009C00C0" w:rsidRPr="009C00C0" w:rsidRDefault="009C00C0" w:rsidP="009C00C0">
      <w:pPr>
        <w:pStyle w:val="EndNoteBibliography"/>
        <w:rPr>
          <w:noProof/>
        </w:rPr>
      </w:pPr>
      <w:r w:rsidRPr="009C00C0">
        <w:rPr>
          <w:noProof/>
        </w:rPr>
        <w:t>28.</w:t>
      </w:r>
      <w:r w:rsidRPr="009C00C0">
        <w:rPr>
          <w:noProof/>
        </w:rPr>
        <w:tab/>
        <w:t>Gupta SK, Padmanabhan BR, Diene SM, Lopez-Rojas R, Kempf M, Landraud L, Rolain J-M. ARG-ANNOT, a New Bioinformatic Tool To Discover Antibiotic Resistance Genes in Bacterial Genomes. Antimicrobial Agents and Chemotherapy. 2014;58(1):212-20.</w:t>
      </w:r>
    </w:p>
    <w:p w14:paraId="148CFED5" w14:textId="77777777" w:rsidR="009C00C0" w:rsidRPr="009C00C0" w:rsidRDefault="009C00C0" w:rsidP="009C00C0">
      <w:pPr>
        <w:pStyle w:val="EndNoteBibliography"/>
        <w:rPr>
          <w:noProof/>
        </w:rPr>
      </w:pPr>
      <w:r w:rsidRPr="009C00C0">
        <w:rPr>
          <w:noProof/>
        </w:rPr>
        <w:t>29.</w:t>
      </w:r>
      <w:r w:rsidRPr="009C00C0">
        <w:rPr>
          <w:noProof/>
        </w:rPr>
        <w:tab/>
        <w:t>Arndt D, Grant JR, Marcu A, Sajed T, Pon A, Liang Y, Wishart DS. PHASTER: a better, faster version of the PHAST phage search tool. Nucleic Acids Res. 2016;44(W1):W16-21.</w:t>
      </w:r>
    </w:p>
    <w:p w14:paraId="57F081A2" w14:textId="77777777" w:rsidR="009C00C0" w:rsidRPr="009C00C0" w:rsidRDefault="009C00C0" w:rsidP="009C00C0">
      <w:pPr>
        <w:pStyle w:val="EndNoteBibliography"/>
        <w:rPr>
          <w:noProof/>
        </w:rPr>
      </w:pPr>
      <w:r w:rsidRPr="009C00C0">
        <w:rPr>
          <w:noProof/>
        </w:rPr>
        <w:t>30.</w:t>
      </w:r>
      <w:r w:rsidRPr="009C00C0">
        <w:rPr>
          <w:noProof/>
        </w:rPr>
        <w:tab/>
        <w:t>Zhou Y, Liang Y, Lynch KH, Dennis JJ, Wishart DS. PHAST: A Fast Phage Search Tool. Nucleic Acids Research. 2011;39(suppl):W347-W52.</w:t>
      </w:r>
    </w:p>
    <w:p w14:paraId="54BE2B60" w14:textId="77777777" w:rsidR="009C00C0" w:rsidRPr="009C00C0" w:rsidRDefault="009C00C0" w:rsidP="009C00C0">
      <w:pPr>
        <w:pStyle w:val="EndNoteBibliography"/>
        <w:rPr>
          <w:noProof/>
        </w:rPr>
      </w:pPr>
      <w:r w:rsidRPr="009C00C0">
        <w:rPr>
          <w:noProof/>
        </w:rPr>
        <w:t>31.</w:t>
      </w:r>
      <w:r w:rsidRPr="009C00C0">
        <w:rPr>
          <w:noProof/>
        </w:rPr>
        <w:tab/>
        <w:t>Seemann T. Prokka: rapid prokaryotic genome annotation. Bioinformatics. 2014;30(14):2068-9.</w:t>
      </w:r>
    </w:p>
    <w:p w14:paraId="0517953B" w14:textId="77777777" w:rsidR="009C00C0" w:rsidRPr="009C00C0" w:rsidRDefault="009C00C0" w:rsidP="009C00C0">
      <w:pPr>
        <w:pStyle w:val="EndNoteBibliography"/>
        <w:rPr>
          <w:noProof/>
        </w:rPr>
      </w:pPr>
      <w:r w:rsidRPr="009C00C0">
        <w:rPr>
          <w:noProof/>
        </w:rPr>
        <w:t>32.</w:t>
      </w:r>
      <w:r w:rsidRPr="009C00C0">
        <w:rPr>
          <w:noProof/>
        </w:rPr>
        <w:tab/>
        <w:t>Carver TJ, Rutherford KM, Berriman M, Rajandream M-A, Barrell BG, Parkhill J. ACT: the Artemis comparison tool. Bioinformatics. 2005;21(16):3422-3.</w:t>
      </w:r>
    </w:p>
    <w:p w14:paraId="713BF370" w14:textId="77777777" w:rsidR="009C00C0" w:rsidRPr="009C00C0" w:rsidRDefault="009C00C0" w:rsidP="009C00C0">
      <w:pPr>
        <w:pStyle w:val="EndNoteBibliography"/>
        <w:rPr>
          <w:noProof/>
        </w:rPr>
      </w:pPr>
      <w:r w:rsidRPr="009C00C0">
        <w:rPr>
          <w:noProof/>
        </w:rPr>
        <w:t>33.</w:t>
      </w:r>
      <w:r w:rsidRPr="009C00C0">
        <w:rPr>
          <w:noProof/>
        </w:rPr>
        <w:tab/>
        <w:t>Alikhan N-F, Petty NK, Ben Zakour NL, Beatson SA. BLAST Ring Image Generator (BRIG): simple prokaryote genome comparisons. BMC Genomics. 2011;12(1):402.</w:t>
      </w:r>
    </w:p>
    <w:p w14:paraId="19E9F366" w14:textId="77777777" w:rsidR="009C00C0" w:rsidRPr="009C00C0" w:rsidRDefault="009C00C0" w:rsidP="009C00C0">
      <w:pPr>
        <w:pStyle w:val="EndNoteBibliography"/>
        <w:rPr>
          <w:noProof/>
        </w:rPr>
      </w:pPr>
      <w:r w:rsidRPr="009C00C0">
        <w:rPr>
          <w:noProof/>
        </w:rPr>
        <w:t>34.</w:t>
      </w:r>
      <w:r w:rsidRPr="009C00C0">
        <w:rPr>
          <w:noProof/>
        </w:rPr>
        <w:tab/>
        <w:t>Zhang Z, Schwartz S, Wagner L, Miller W. A Greedy Algorithm for Aligning DNA Sequences. Journal of Computational Biology. 2000;7(1-2):203-14.</w:t>
      </w:r>
    </w:p>
    <w:p w14:paraId="79A24BE3" w14:textId="77777777" w:rsidR="009C00C0" w:rsidRPr="009C00C0" w:rsidRDefault="009C00C0" w:rsidP="009C00C0">
      <w:pPr>
        <w:pStyle w:val="EndNoteBibliography"/>
        <w:rPr>
          <w:noProof/>
        </w:rPr>
      </w:pPr>
      <w:r w:rsidRPr="009C00C0">
        <w:rPr>
          <w:noProof/>
        </w:rPr>
        <w:t>35.</w:t>
      </w:r>
      <w:r w:rsidRPr="009C00C0">
        <w:rPr>
          <w:noProof/>
        </w:rPr>
        <w:tab/>
        <w:t>Deng W, Liou S-R, Plunkett G, Mayhew GF, Rose DJ, Burland V, et al. Comparative Genomics of Salmonella enterica Serovar Typhi Strains Ty2 and CT18. Journal of Bacteriology. 2003;185(7):2330-7.</w:t>
      </w:r>
    </w:p>
    <w:p w14:paraId="3309416F" w14:textId="77777777" w:rsidR="009C00C0" w:rsidRPr="009C00C0" w:rsidRDefault="009C00C0" w:rsidP="009C00C0">
      <w:pPr>
        <w:pStyle w:val="EndNoteBibliography"/>
        <w:rPr>
          <w:noProof/>
        </w:rPr>
      </w:pPr>
      <w:r w:rsidRPr="009C00C0">
        <w:rPr>
          <w:noProof/>
        </w:rPr>
        <w:t>36.</w:t>
      </w:r>
      <w:r w:rsidRPr="009C00C0">
        <w:rPr>
          <w:noProof/>
        </w:rPr>
        <w:tab/>
        <w:t>Kariuki S, Dyson ZA, Mbae C, Ngetich R, Kavai SM, Wairimu C, et al. Multiple introductions of multidrug-resistant typhoid associated with acute infection and asymptomatic carriage, Kenya. eLife. 2021;10:e67852.</w:t>
      </w:r>
    </w:p>
    <w:p w14:paraId="5A191202" w14:textId="77777777" w:rsidR="009C00C0" w:rsidRPr="009C00C0" w:rsidRDefault="009C00C0" w:rsidP="009C00C0">
      <w:pPr>
        <w:pStyle w:val="EndNoteBibliography"/>
        <w:rPr>
          <w:noProof/>
        </w:rPr>
      </w:pPr>
      <w:r w:rsidRPr="009C00C0">
        <w:rPr>
          <w:noProof/>
        </w:rPr>
        <w:t>37.</w:t>
      </w:r>
      <w:r w:rsidRPr="009C00C0">
        <w:rPr>
          <w:noProof/>
        </w:rPr>
        <w:tab/>
        <w:t>Jolley KA, Bray JE, Maiden MCJ. Open-access bacterial population genomics: BIGSdb software, the PubMLST.org website and their applications. Wellcome Open Res. 2018;3:124.</w:t>
      </w:r>
    </w:p>
    <w:p w14:paraId="4D7CE474" w14:textId="77777777" w:rsidR="009C00C0" w:rsidRPr="009C00C0" w:rsidRDefault="009C00C0" w:rsidP="009C00C0">
      <w:pPr>
        <w:pStyle w:val="EndNoteBibliography"/>
        <w:rPr>
          <w:noProof/>
        </w:rPr>
      </w:pPr>
      <w:r w:rsidRPr="009C00C0">
        <w:rPr>
          <w:noProof/>
        </w:rPr>
        <w:t>38.</w:t>
      </w:r>
      <w:r w:rsidRPr="009C00C0">
        <w:rPr>
          <w:noProof/>
        </w:rPr>
        <w:tab/>
        <w:t>Baltazar M, Ngandjio A, Holt KE, Lepillet E, Pardos de la Gandara M, Collard J-M, et al. Multidrug-Resistant Salmonella enterica Serotype Typhi, Gulf of Guinea Region, Africa. Emerging Infectious Disease journal. 2015;21(4):655.</w:t>
      </w:r>
    </w:p>
    <w:p w14:paraId="0B7F5E96" w14:textId="77777777" w:rsidR="009C00C0" w:rsidRPr="009C00C0" w:rsidRDefault="009C00C0" w:rsidP="009C00C0">
      <w:pPr>
        <w:pStyle w:val="EndNoteBibliography"/>
        <w:rPr>
          <w:noProof/>
        </w:rPr>
      </w:pPr>
      <w:r w:rsidRPr="009C00C0">
        <w:rPr>
          <w:noProof/>
        </w:rPr>
        <w:t>39.</w:t>
      </w:r>
      <w:r w:rsidRPr="009C00C0">
        <w:rPr>
          <w:noProof/>
        </w:rPr>
        <w:tab/>
        <w:t>Holt KE, Phan MD, Baker S, Duy PT, Nga TVT, Nair S, et al. Emergence of a Globally Dominant IncHI1 Plasmid Type Associated with Multiple Drug Resistant Typhoid. PLOS Neglected Tropical Diseases. 2011;5(7):e1245.</w:t>
      </w:r>
    </w:p>
    <w:p w14:paraId="471EB6AB" w14:textId="77777777" w:rsidR="009C00C0" w:rsidRPr="009C00C0" w:rsidRDefault="009C00C0" w:rsidP="009C00C0">
      <w:pPr>
        <w:pStyle w:val="EndNoteBibliography"/>
        <w:rPr>
          <w:noProof/>
        </w:rPr>
      </w:pPr>
      <w:r w:rsidRPr="009C00C0">
        <w:rPr>
          <w:noProof/>
        </w:rPr>
        <w:lastRenderedPageBreak/>
        <w:t>40.</w:t>
      </w:r>
      <w:r w:rsidRPr="009C00C0">
        <w:rPr>
          <w:noProof/>
        </w:rPr>
        <w:tab/>
        <w:t>Ingle DJ, Nair S, Hartman H, Ashton PM, Dyson ZA, Day M, et al. Informal genomic surveillance of regional distribution of Salmonella Typhi genotypes and antimicrobial resistance via returning travellers. PLOS Neglected Tropical Diseases. 2019;13(9):e0007620.</w:t>
      </w:r>
    </w:p>
    <w:p w14:paraId="7E8DA827" w14:textId="77777777" w:rsidR="009C00C0" w:rsidRPr="009C00C0" w:rsidRDefault="009C00C0" w:rsidP="009C00C0">
      <w:pPr>
        <w:pStyle w:val="EndNoteBibliography"/>
        <w:rPr>
          <w:noProof/>
        </w:rPr>
      </w:pPr>
      <w:r w:rsidRPr="009C00C0">
        <w:rPr>
          <w:noProof/>
        </w:rPr>
        <w:t>41.</w:t>
      </w:r>
      <w:r w:rsidRPr="009C00C0">
        <w:rPr>
          <w:noProof/>
        </w:rPr>
        <w:tab/>
        <w:t>Chiou C-S, Alam M, Kuo J-C, Liu Y-Y, Wang P-J. Chromosome-Mediated Multidrug Resistance in Salmonella enterica Serovar Typhi. Antimicrobial Agents and Chemotherapy. 2015;59(1):721-3.</w:t>
      </w:r>
    </w:p>
    <w:p w14:paraId="000000BA" w14:textId="0052AB98" w:rsidR="00492EE6" w:rsidRDefault="006C4D59">
      <w:pPr>
        <w:widowControl w:val="0"/>
        <w:pBdr>
          <w:top w:val="nil"/>
          <w:left w:val="nil"/>
          <w:bottom w:val="nil"/>
          <w:right w:val="nil"/>
          <w:between w:val="nil"/>
        </w:pBdr>
      </w:pPr>
      <w:r>
        <w:fldChar w:fldCharType="end"/>
      </w:r>
    </w:p>
    <w:sectPr w:rsidR="00492EE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holas Feasey" w:date="2024-08-08T16:19:00Z" w:initials="NF">
    <w:p w14:paraId="6FE6C787" w14:textId="77777777" w:rsidR="003A6EB9" w:rsidRDefault="003A6EB9" w:rsidP="003A6EB9">
      <w:r>
        <w:rPr>
          <w:rStyle w:val="CommentReference"/>
        </w:rPr>
        <w:annotationRef/>
      </w:r>
      <w:r>
        <w:rPr>
          <w:color w:val="000000"/>
          <w:sz w:val="20"/>
          <w:szCs w:val="20"/>
        </w:rPr>
        <w:t>I’m not wild about the title</w:t>
      </w:r>
    </w:p>
  </w:comment>
  <w:comment w:id="111" w:author="Eva Heinz" w:date="2024-07-30T13:37:00Z" w:initials="EH">
    <w:p w14:paraId="209B6011" w14:textId="2AECD559" w:rsidR="00560A45" w:rsidRDefault="00560A45" w:rsidP="00560A45">
      <w:r>
        <w:rPr>
          <w:rStyle w:val="CommentReference"/>
        </w:rPr>
        <w:annotationRef/>
      </w:r>
      <w:r>
        <w:rPr>
          <w:color w:val="000000"/>
          <w:sz w:val="20"/>
          <w:szCs w:val="20"/>
        </w:rPr>
        <w:t>Allan please complete</w:t>
      </w:r>
    </w:p>
  </w:comment>
  <w:comment w:id="180" w:author="Nicholas Feasey" w:date="2024-08-08T16:26:00Z" w:initials="NF">
    <w:p w14:paraId="292EE16A" w14:textId="77777777" w:rsidR="003A6EB9" w:rsidRDefault="003A6EB9" w:rsidP="003A6EB9">
      <w:r>
        <w:rPr>
          <w:rStyle w:val="CommentReference"/>
        </w:rPr>
        <w:annotationRef/>
      </w:r>
      <w:r>
        <w:rPr>
          <w:color w:val="000000"/>
          <w:sz w:val="20"/>
          <w:szCs w:val="20"/>
        </w:rPr>
        <w:t>check year</w:t>
      </w:r>
    </w:p>
  </w:comment>
  <w:comment w:id="286" w:author="Nicholas Feasey" w:date="2024-08-08T16:35:00Z" w:initials="NF">
    <w:p w14:paraId="5F6DFAE7" w14:textId="77777777" w:rsidR="00CD3D80" w:rsidRDefault="00CD3D80" w:rsidP="00CD3D80">
      <w:r>
        <w:rPr>
          <w:rStyle w:val="CommentReference"/>
        </w:rPr>
        <w:annotationRef/>
      </w:r>
      <w:r>
        <w:rPr>
          <w:color w:val="000000"/>
          <w:sz w:val="20"/>
          <w:szCs w:val="20"/>
        </w:rPr>
        <w:t>this is discussion/conclusion</w:t>
      </w:r>
    </w:p>
  </w:comment>
  <w:comment w:id="329" w:author="Nicholas Feasey" w:date="2024-08-08T16:50:00Z" w:initials="NF">
    <w:p w14:paraId="18815671" w14:textId="77777777" w:rsidR="004C487F" w:rsidRDefault="004C487F" w:rsidP="004C487F">
      <w:r>
        <w:rPr>
          <w:rStyle w:val="CommentReference"/>
        </w:rPr>
        <w:annotationRef/>
      </w:r>
      <w:r>
        <w:rPr>
          <w:color w:val="000000"/>
          <w:sz w:val="20"/>
          <w:szCs w:val="20"/>
        </w:rPr>
        <w:t>apart from the loss of coding regions, what might be the significance of the inversion? Satheesh Nair and Gemma Langridge have published a bit on genome inversions in S Typhi</w:t>
      </w:r>
    </w:p>
  </w:comment>
  <w:comment w:id="394" w:author="Eva Heinz" w:date="2024-06-21T16:06:00Z" w:initials="">
    <w:p w14:paraId="000000CC" w14:textId="10703CF1" w:rsidR="00492EE6" w:rsidRDefault="00000000">
      <w:pPr>
        <w:widowControl w:val="0"/>
        <w:pBdr>
          <w:top w:val="nil"/>
          <w:left w:val="nil"/>
          <w:bottom w:val="nil"/>
          <w:right w:val="nil"/>
          <w:between w:val="nil"/>
        </w:pBdr>
        <w:spacing w:line="240" w:lineRule="auto"/>
        <w:rPr>
          <w:color w:val="000000"/>
        </w:rPr>
      </w:pPr>
      <w:r>
        <w:rPr>
          <w:color w:val="000000"/>
        </w:rPr>
        <w:t>For discussion: which EA lineage are the two, and how does that fit with their described data</w:t>
      </w:r>
    </w:p>
  </w:comment>
  <w:comment w:id="461" w:author="Eva Heinz" w:date="2024-07-31T12:22:00Z" w:initials="EH">
    <w:p w14:paraId="5997E76B" w14:textId="77777777" w:rsidR="00F7103A" w:rsidRDefault="00F7103A" w:rsidP="00F7103A">
      <w:r>
        <w:rPr>
          <w:rStyle w:val="CommentReference"/>
        </w:rPr>
        <w:annotationRef/>
      </w:r>
      <w:r>
        <w:rPr>
          <w:color w:val="000000"/>
          <w:sz w:val="20"/>
          <w:szCs w:val="20"/>
        </w:rPr>
        <w:t>Allan please define what this means, where does this classification come from, etc</w:t>
      </w:r>
    </w:p>
  </w:comment>
  <w:comment w:id="462" w:author="Allan Zuza" w:date="2024-08-11T19:12:00Z" w:initials="AZ">
    <w:p w14:paraId="6B6E7872" w14:textId="77777777" w:rsidR="00F631DE" w:rsidRDefault="00F631DE" w:rsidP="00F631DE">
      <w:r>
        <w:rPr>
          <w:rStyle w:val="CommentReference"/>
        </w:rPr>
        <w:annotationRef/>
      </w:r>
      <w:r>
        <w:rPr>
          <w:sz w:val="20"/>
          <w:szCs w:val="20"/>
        </w:rPr>
        <w:t xml:space="preserve">that is from plasmid MLST available at </w:t>
      </w:r>
      <w:hyperlink r:id="rId1" w:history="1">
        <w:r w:rsidRPr="00650C91">
          <w:rPr>
            <w:rStyle w:val="Hyperlink"/>
            <w:sz w:val="20"/>
            <w:szCs w:val="20"/>
          </w:rPr>
          <w:t>https://pubmlst.org/organisms/plasmid-mlst</w:t>
        </w:r>
      </w:hyperlink>
    </w:p>
    <w:p w14:paraId="498C1935" w14:textId="77777777" w:rsidR="00F631DE" w:rsidRDefault="00F631DE" w:rsidP="00F631DE"/>
  </w:comment>
  <w:comment w:id="467" w:author="Eva Heinz" w:date="2024-07-31T12:22:00Z" w:initials="EH">
    <w:p w14:paraId="60BC7C38" w14:textId="5776D257" w:rsidR="00D935D4" w:rsidRDefault="00D935D4" w:rsidP="00D935D4">
      <w:r>
        <w:rPr>
          <w:rStyle w:val="CommentReference"/>
        </w:rPr>
        <w:annotationRef/>
      </w:r>
      <w:r>
        <w:rPr>
          <w:color w:val="000000"/>
          <w:sz w:val="20"/>
          <w:szCs w:val="20"/>
        </w:rPr>
        <w:t>Allan please define what this means, where does this classification come from, etc</w:t>
      </w:r>
    </w:p>
  </w:comment>
  <w:comment w:id="485" w:author="Eva Heinz" w:date="2024-07-31T12:32:00Z" w:initials="EH">
    <w:p w14:paraId="61327EEF" w14:textId="77777777" w:rsidR="00D54811" w:rsidRDefault="00D54811" w:rsidP="00D54811">
      <w:r>
        <w:rPr>
          <w:rStyle w:val="CommentReference"/>
        </w:rPr>
        <w:annotationRef/>
      </w:r>
      <w:r>
        <w:rPr>
          <w:color w:val="000000"/>
          <w:sz w:val="20"/>
          <w:szCs w:val="20"/>
        </w:rPr>
        <w:t>Reminder - check that they have same replicon prediction with IncFIB partial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E6C787" w15:done="0"/>
  <w15:commentEx w15:paraId="209B6011" w15:done="1"/>
  <w15:commentEx w15:paraId="292EE16A" w15:done="0"/>
  <w15:commentEx w15:paraId="5F6DFAE7" w15:done="0"/>
  <w15:commentEx w15:paraId="18815671" w15:done="0"/>
  <w15:commentEx w15:paraId="000000CC" w15:done="0"/>
  <w15:commentEx w15:paraId="5997E76B" w15:done="0"/>
  <w15:commentEx w15:paraId="498C1935" w15:paraIdParent="5997E76B" w15:done="0"/>
  <w15:commentEx w15:paraId="60BC7C38" w15:done="0"/>
  <w15:commentEx w15:paraId="61327E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90E872" w16cex:dateUtc="2024-08-08T15:19:00Z"/>
  <w16cex:commentExtensible w16cex:durableId="74089478" w16cex:dateUtc="2024-07-30T12:37:00Z"/>
  <w16cex:commentExtensible w16cex:durableId="264F2F96" w16cex:dateUtc="2024-08-08T15:26:00Z"/>
  <w16cex:commentExtensible w16cex:durableId="78A102B8" w16cex:dateUtc="2024-08-08T15:35:00Z"/>
  <w16cex:commentExtensible w16cex:durableId="298BDB45" w16cex:dateUtc="2024-08-08T15:50:00Z"/>
  <w16cex:commentExtensible w16cex:durableId="34D7F27C" w16cex:dateUtc="2024-07-31T11:22:00Z"/>
  <w16cex:commentExtensible w16cex:durableId="05713DFE" w16cex:dateUtc="2024-08-11T17:12:00Z"/>
  <w16cex:commentExtensible w16cex:durableId="2FB62012" w16cex:dateUtc="2024-07-31T11:22:00Z"/>
  <w16cex:commentExtensible w16cex:durableId="0CD1B230" w16cex:dateUtc="2024-07-31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E6C787" w16cid:durableId="4690E872"/>
  <w16cid:commentId w16cid:paraId="209B6011" w16cid:durableId="74089478"/>
  <w16cid:commentId w16cid:paraId="292EE16A" w16cid:durableId="264F2F96"/>
  <w16cid:commentId w16cid:paraId="5F6DFAE7" w16cid:durableId="78A102B8"/>
  <w16cid:commentId w16cid:paraId="18815671" w16cid:durableId="298BDB45"/>
  <w16cid:commentId w16cid:paraId="000000CC" w16cid:durableId="2CC480C0"/>
  <w16cid:commentId w16cid:paraId="5997E76B" w16cid:durableId="34D7F27C"/>
  <w16cid:commentId w16cid:paraId="498C1935" w16cid:durableId="05713DFE"/>
  <w16cid:commentId w16cid:paraId="60BC7C38" w16cid:durableId="2FB62012"/>
  <w16cid:commentId w16cid:paraId="61327EEF" w16cid:durableId="0CD1B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19C11" w14:textId="77777777" w:rsidR="00CE0BC4" w:rsidRDefault="00CE0BC4">
      <w:pPr>
        <w:spacing w:line="240" w:lineRule="auto"/>
      </w:pPr>
      <w:r>
        <w:separator/>
      </w:r>
    </w:p>
  </w:endnote>
  <w:endnote w:type="continuationSeparator" w:id="0">
    <w:p w14:paraId="6AA9C175" w14:textId="77777777" w:rsidR="00CE0BC4" w:rsidRDefault="00CE0B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9A581" w14:textId="77777777" w:rsidR="00CE0BC4" w:rsidRDefault="00CE0BC4">
      <w:pPr>
        <w:spacing w:line="240" w:lineRule="auto"/>
      </w:pPr>
      <w:r>
        <w:separator/>
      </w:r>
    </w:p>
  </w:footnote>
  <w:footnote w:type="continuationSeparator" w:id="0">
    <w:p w14:paraId="010075A4" w14:textId="77777777" w:rsidR="00CE0BC4" w:rsidRDefault="00CE0BC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va Heinz">
    <w15:presenceInfo w15:providerId="AD" w15:userId="S::Eva.Heinz@lstmed.ac.uk::9261fc7c-dcb0-4a8e-befc-cc88d4d2cc88"/>
  </w15:person>
  <w15:person w15:author="Nicholas Feasey">
    <w15:presenceInfo w15:providerId="AD" w15:userId="S::Nicholas.Feasey@lstmed.ac.uk::75abc91c-2bca-4eb9-b91a-cd3e8e393cb5"/>
  </w15:person>
  <w15:person w15:author="Allan Zuza">
    <w15:presenceInfo w15:providerId="AD" w15:userId="S::azuza@mlw.mw::99034035-63fb-4056-91d6-dbfcdcb76bb0"/>
  </w15:person>
  <w15:person w15:author="Nicholas Feasey [2]">
    <w15:presenceInfo w15:providerId="AD" w15:userId="S::nicholas.feasey@lstmed.ac.uk::75abc91c-2bca-4eb9-b91a-cd3e8e393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9xv9p5vv054ezr0mvzwdlvafs5vs90twr&quot;&gt;Msc_project&lt;record-ids&gt;&lt;item&gt;3&lt;/item&gt;&lt;item&gt;4&lt;/item&gt;&lt;item&gt;5&lt;/item&gt;&lt;item&gt;6&lt;/item&gt;&lt;item&gt;7&lt;/item&gt;&lt;item&gt;8&lt;/item&gt;&lt;item&gt;9&lt;/item&gt;&lt;item&gt;16&lt;/item&gt;&lt;item&gt;17&lt;/item&gt;&lt;item&gt;18&lt;/item&gt;&lt;item&gt;21&lt;/item&gt;&lt;item&gt;22&lt;/item&gt;&lt;item&gt;23&lt;/item&gt;&lt;item&gt;24&lt;/item&gt;&lt;item&gt;25&lt;/item&gt;&lt;item&gt;26&lt;/item&gt;&lt;item&gt;29&lt;/item&gt;&lt;item&gt;33&lt;/item&gt;&lt;/record-ids&gt;&lt;/item&gt;&lt;item db-id=&quot;xv0pf99z42z9zkeeteo5vxz3wwfvd5f5taev&quot;&gt;My EndNote Library&lt;record-ids&gt;&lt;item&gt;115&lt;/item&gt;&lt;item&gt;141&lt;/item&gt;&lt;item&gt;142&lt;/item&gt;&lt;item&gt;147&lt;/item&gt;&lt;item&gt;149&lt;/item&gt;&lt;item&gt;153&lt;/item&gt;&lt;item&gt;157&lt;/item&gt;&lt;item&gt;158&lt;/item&gt;&lt;item&gt;161&lt;/item&gt;&lt;item&gt;162&lt;/item&gt;&lt;item&gt;166&lt;/item&gt;&lt;item&gt;167&lt;/item&gt;&lt;item&gt;176&lt;/item&gt;&lt;item&gt;177&lt;/item&gt;&lt;item&gt;178&lt;/item&gt;&lt;item&gt;180&lt;/item&gt;&lt;item&gt;181&lt;/item&gt;&lt;item&gt;184&lt;/item&gt;&lt;item&gt;185&lt;/item&gt;&lt;item&gt;186&lt;/item&gt;&lt;item&gt;187&lt;/item&gt;&lt;item&gt;188&lt;/item&gt;&lt;/record-ids&gt;&lt;/item&gt;&lt;/Libraries&gt;"/>
  </w:docVars>
  <w:rsids>
    <w:rsidRoot w:val="00492EE6"/>
    <w:rsid w:val="00004BF2"/>
    <w:rsid w:val="00012662"/>
    <w:rsid w:val="00014F3B"/>
    <w:rsid w:val="000169FA"/>
    <w:rsid w:val="00074CC2"/>
    <w:rsid w:val="000944B4"/>
    <w:rsid w:val="000D3BF3"/>
    <w:rsid w:val="000E71D8"/>
    <w:rsid w:val="00107ECC"/>
    <w:rsid w:val="00141AB9"/>
    <w:rsid w:val="00153767"/>
    <w:rsid w:val="00164730"/>
    <w:rsid w:val="001804E9"/>
    <w:rsid w:val="00183B5F"/>
    <w:rsid w:val="001A26BA"/>
    <w:rsid w:val="001B7558"/>
    <w:rsid w:val="001C381F"/>
    <w:rsid w:val="0020141D"/>
    <w:rsid w:val="00220B58"/>
    <w:rsid w:val="002325EE"/>
    <w:rsid w:val="00234833"/>
    <w:rsid w:val="00291C68"/>
    <w:rsid w:val="002A27A3"/>
    <w:rsid w:val="002B3B5E"/>
    <w:rsid w:val="002D7895"/>
    <w:rsid w:val="002F3B7B"/>
    <w:rsid w:val="00312DFF"/>
    <w:rsid w:val="0032051E"/>
    <w:rsid w:val="00330E7A"/>
    <w:rsid w:val="003338EC"/>
    <w:rsid w:val="00343A91"/>
    <w:rsid w:val="003540C8"/>
    <w:rsid w:val="003A6EB9"/>
    <w:rsid w:val="003E6A73"/>
    <w:rsid w:val="004208C6"/>
    <w:rsid w:val="00422AA5"/>
    <w:rsid w:val="0042704F"/>
    <w:rsid w:val="00450E2B"/>
    <w:rsid w:val="00460999"/>
    <w:rsid w:val="00467FD7"/>
    <w:rsid w:val="00492EE6"/>
    <w:rsid w:val="004A4B5A"/>
    <w:rsid w:val="004C487F"/>
    <w:rsid w:val="004D1C44"/>
    <w:rsid w:val="004E3D12"/>
    <w:rsid w:val="004E4FE2"/>
    <w:rsid w:val="005311FD"/>
    <w:rsid w:val="00546B54"/>
    <w:rsid w:val="00560A45"/>
    <w:rsid w:val="005711D9"/>
    <w:rsid w:val="00576BA2"/>
    <w:rsid w:val="00582DDD"/>
    <w:rsid w:val="0058534A"/>
    <w:rsid w:val="0059524D"/>
    <w:rsid w:val="005C7DD8"/>
    <w:rsid w:val="005E4A51"/>
    <w:rsid w:val="005E4FD4"/>
    <w:rsid w:val="005E5D42"/>
    <w:rsid w:val="005F15FB"/>
    <w:rsid w:val="005F4787"/>
    <w:rsid w:val="006014A1"/>
    <w:rsid w:val="006139D2"/>
    <w:rsid w:val="00621788"/>
    <w:rsid w:val="006238B9"/>
    <w:rsid w:val="00660743"/>
    <w:rsid w:val="00665B91"/>
    <w:rsid w:val="00681B62"/>
    <w:rsid w:val="006A468B"/>
    <w:rsid w:val="006B4BE8"/>
    <w:rsid w:val="006C4D59"/>
    <w:rsid w:val="00706205"/>
    <w:rsid w:val="0071068D"/>
    <w:rsid w:val="00712A32"/>
    <w:rsid w:val="0072001B"/>
    <w:rsid w:val="00723954"/>
    <w:rsid w:val="007408DE"/>
    <w:rsid w:val="00763C5E"/>
    <w:rsid w:val="00765E61"/>
    <w:rsid w:val="00770648"/>
    <w:rsid w:val="007737B3"/>
    <w:rsid w:val="00777912"/>
    <w:rsid w:val="00781B42"/>
    <w:rsid w:val="00785677"/>
    <w:rsid w:val="00791630"/>
    <w:rsid w:val="00792873"/>
    <w:rsid w:val="007966EC"/>
    <w:rsid w:val="007A552B"/>
    <w:rsid w:val="007B628B"/>
    <w:rsid w:val="007C4F23"/>
    <w:rsid w:val="007D2D74"/>
    <w:rsid w:val="007E3F4B"/>
    <w:rsid w:val="00822DC7"/>
    <w:rsid w:val="00857B71"/>
    <w:rsid w:val="00865471"/>
    <w:rsid w:val="00866D67"/>
    <w:rsid w:val="00870446"/>
    <w:rsid w:val="00890A95"/>
    <w:rsid w:val="008A4916"/>
    <w:rsid w:val="008B2843"/>
    <w:rsid w:val="008B5101"/>
    <w:rsid w:val="008B7486"/>
    <w:rsid w:val="008C7A82"/>
    <w:rsid w:val="008E1FB9"/>
    <w:rsid w:val="008E36E3"/>
    <w:rsid w:val="008E4422"/>
    <w:rsid w:val="00901DEE"/>
    <w:rsid w:val="00915E54"/>
    <w:rsid w:val="00916244"/>
    <w:rsid w:val="009635F8"/>
    <w:rsid w:val="009644F2"/>
    <w:rsid w:val="00967833"/>
    <w:rsid w:val="0097422D"/>
    <w:rsid w:val="009766BD"/>
    <w:rsid w:val="009A7667"/>
    <w:rsid w:val="009B03FC"/>
    <w:rsid w:val="009B6C37"/>
    <w:rsid w:val="009B6FA1"/>
    <w:rsid w:val="009C00C0"/>
    <w:rsid w:val="009C3DE7"/>
    <w:rsid w:val="009F2109"/>
    <w:rsid w:val="00A12D7D"/>
    <w:rsid w:val="00A81A4E"/>
    <w:rsid w:val="00AA5936"/>
    <w:rsid w:val="00AC18E0"/>
    <w:rsid w:val="00AD1805"/>
    <w:rsid w:val="00AE4C1E"/>
    <w:rsid w:val="00AF3510"/>
    <w:rsid w:val="00AF3F7F"/>
    <w:rsid w:val="00B0028A"/>
    <w:rsid w:val="00B01BD1"/>
    <w:rsid w:val="00B0634F"/>
    <w:rsid w:val="00B21A31"/>
    <w:rsid w:val="00B70028"/>
    <w:rsid w:val="00B92B97"/>
    <w:rsid w:val="00BC6851"/>
    <w:rsid w:val="00BE2369"/>
    <w:rsid w:val="00C01710"/>
    <w:rsid w:val="00C22566"/>
    <w:rsid w:val="00C36270"/>
    <w:rsid w:val="00C40BF1"/>
    <w:rsid w:val="00C47093"/>
    <w:rsid w:val="00C61415"/>
    <w:rsid w:val="00C91748"/>
    <w:rsid w:val="00CB7D01"/>
    <w:rsid w:val="00CC47FD"/>
    <w:rsid w:val="00CC4DA5"/>
    <w:rsid w:val="00CD3D80"/>
    <w:rsid w:val="00CD5B2D"/>
    <w:rsid w:val="00CE0BC4"/>
    <w:rsid w:val="00CE18C8"/>
    <w:rsid w:val="00CE27F1"/>
    <w:rsid w:val="00D16DCF"/>
    <w:rsid w:val="00D2463C"/>
    <w:rsid w:val="00D43CDA"/>
    <w:rsid w:val="00D45394"/>
    <w:rsid w:val="00D54811"/>
    <w:rsid w:val="00D56A18"/>
    <w:rsid w:val="00D639D7"/>
    <w:rsid w:val="00D70796"/>
    <w:rsid w:val="00D935D4"/>
    <w:rsid w:val="00DA2C93"/>
    <w:rsid w:val="00DA57DF"/>
    <w:rsid w:val="00DB0A5F"/>
    <w:rsid w:val="00DB75D5"/>
    <w:rsid w:val="00DE12EA"/>
    <w:rsid w:val="00DF52FE"/>
    <w:rsid w:val="00E03308"/>
    <w:rsid w:val="00E22C9F"/>
    <w:rsid w:val="00E253C4"/>
    <w:rsid w:val="00E53E36"/>
    <w:rsid w:val="00E65121"/>
    <w:rsid w:val="00E879D1"/>
    <w:rsid w:val="00EA1E6A"/>
    <w:rsid w:val="00ED2A45"/>
    <w:rsid w:val="00EE2326"/>
    <w:rsid w:val="00EF025C"/>
    <w:rsid w:val="00F113C4"/>
    <w:rsid w:val="00F45676"/>
    <w:rsid w:val="00F602B1"/>
    <w:rsid w:val="00F631DE"/>
    <w:rsid w:val="00F7103A"/>
    <w:rsid w:val="00F920ED"/>
    <w:rsid w:val="00FD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4E8A3"/>
  <w15:docId w15:val="{B18F243B-A856-6843-AC90-19B4037B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681B62"/>
    <w:rPr>
      <w:color w:val="0000FF" w:themeColor="hyperlink"/>
      <w:u w:val="single"/>
    </w:rPr>
  </w:style>
  <w:style w:type="character" w:styleId="UnresolvedMention">
    <w:name w:val="Unresolved Mention"/>
    <w:basedOn w:val="DefaultParagraphFont"/>
    <w:uiPriority w:val="99"/>
    <w:semiHidden/>
    <w:unhideWhenUsed/>
    <w:rsid w:val="00681B62"/>
    <w:rPr>
      <w:color w:val="605E5C"/>
      <w:shd w:val="clear" w:color="auto" w:fill="E1DFDD"/>
    </w:rPr>
  </w:style>
  <w:style w:type="character" w:styleId="FollowedHyperlink">
    <w:name w:val="FollowedHyperlink"/>
    <w:basedOn w:val="DefaultParagraphFont"/>
    <w:uiPriority w:val="99"/>
    <w:semiHidden/>
    <w:unhideWhenUsed/>
    <w:rsid w:val="00681B62"/>
    <w:rPr>
      <w:color w:val="800080" w:themeColor="followedHyperlink"/>
      <w:u w:val="single"/>
    </w:rPr>
  </w:style>
  <w:style w:type="paragraph" w:customStyle="1" w:styleId="EndNoteBibliographyTitle">
    <w:name w:val="EndNote Bibliography Title"/>
    <w:basedOn w:val="Normal"/>
    <w:link w:val="EndNoteBibliographyTitleChar"/>
    <w:rsid w:val="006C4D59"/>
    <w:pPr>
      <w:jc w:val="center"/>
    </w:pPr>
    <w:rPr>
      <w:lang w:val="en-GB"/>
    </w:rPr>
  </w:style>
  <w:style w:type="character" w:customStyle="1" w:styleId="EndNoteBibliographyTitleChar">
    <w:name w:val="EndNote Bibliography Title Char"/>
    <w:basedOn w:val="DefaultParagraphFont"/>
    <w:link w:val="EndNoteBibliographyTitle"/>
    <w:rsid w:val="006C4D59"/>
    <w:rPr>
      <w:lang w:val="en-GB"/>
    </w:rPr>
  </w:style>
  <w:style w:type="paragraph" w:customStyle="1" w:styleId="EndNoteBibliography">
    <w:name w:val="EndNote Bibliography"/>
    <w:basedOn w:val="Normal"/>
    <w:link w:val="EndNoteBibliographyChar"/>
    <w:rsid w:val="006C4D59"/>
    <w:pPr>
      <w:spacing w:line="240" w:lineRule="auto"/>
    </w:pPr>
    <w:rPr>
      <w:lang w:val="en-GB"/>
    </w:rPr>
  </w:style>
  <w:style w:type="character" w:customStyle="1" w:styleId="EndNoteBibliographyChar">
    <w:name w:val="EndNote Bibliography Char"/>
    <w:basedOn w:val="DefaultParagraphFont"/>
    <w:link w:val="EndNoteBibliography"/>
    <w:rsid w:val="006C4D59"/>
    <w:rPr>
      <w:lang w:val="en-GB"/>
    </w:rPr>
  </w:style>
  <w:style w:type="paragraph" w:styleId="Revision">
    <w:name w:val="Revision"/>
    <w:hidden/>
    <w:uiPriority w:val="99"/>
    <w:semiHidden/>
    <w:rsid w:val="00467FD7"/>
    <w:pPr>
      <w:spacing w:line="240" w:lineRule="auto"/>
    </w:pPr>
  </w:style>
  <w:style w:type="paragraph" w:styleId="CommentSubject">
    <w:name w:val="annotation subject"/>
    <w:basedOn w:val="CommentText"/>
    <w:next w:val="CommentText"/>
    <w:link w:val="CommentSubjectChar"/>
    <w:uiPriority w:val="99"/>
    <w:semiHidden/>
    <w:unhideWhenUsed/>
    <w:rsid w:val="00467FD7"/>
    <w:rPr>
      <w:b/>
      <w:bCs/>
    </w:rPr>
  </w:style>
  <w:style w:type="character" w:customStyle="1" w:styleId="CommentSubjectChar">
    <w:name w:val="Comment Subject Char"/>
    <w:basedOn w:val="CommentTextChar"/>
    <w:link w:val="CommentSubject"/>
    <w:uiPriority w:val="99"/>
    <w:semiHidden/>
    <w:rsid w:val="00467F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s://pubmlst.org/organisms/plasmid-mls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eb.endnote.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%3D%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phaster.c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rrwick/Trycycler/wiki/How-to-run-Trycycler" TargetMode="External"/><Relationship Id="rId5" Type="http://schemas.openxmlformats.org/officeDocument/2006/relationships/footnotes" Target="footnotes.xml"/><Relationship Id="rId15" Type="http://schemas.openxmlformats.org/officeDocument/2006/relationships/hyperlink" Target="https://github.com/rrwick/Filtlong"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eb.endnote.com/referenc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79F6D-D6AA-3141-947C-ECBD90D2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.~WRD3158</Template>
  <TotalTime>67</TotalTime>
  <Pages>13</Pages>
  <Words>12294</Words>
  <Characters>70082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Allan Zuza</cp:lastModifiedBy>
  <cp:revision>4</cp:revision>
  <dcterms:created xsi:type="dcterms:W3CDTF">2024-08-11T17:16:00Z</dcterms:created>
  <dcterms:modified xsi:type="dcterms:W3CDTF">2024-08-16T09:25:00Z</dcterms:modified>
</cp:coreProperties>
</file>